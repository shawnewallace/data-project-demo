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FDBC61" w14:textId="1DC1426C" w:rsidR="00192BCD" w:rsidRPr="004935BB" w:rsidRDefault="00192BCD">
      <w:pPr>
        <w:rPr>
          <w:rFonts w:asciiTheme="majorHAnsi" w:hAnsiTheme="majorHAnsi"/>
          <w:b/>
          <w:sz w:val="32"/>
          <w:szCs w:val="28"/>
        </w:rPr>
      </w:pPr>
      <w:r w:rsidRPr="004935BB">
        <w:rPr>
          <w:rFonts w:asciiTheme="majorHAnsi" w:hAnsiTheme="majorHAnsi"/>
          <w:b/>
          <w:sz w:val="32"/>
          <w:szCs w:val="28"/>
        </w:rPr>
        <w:t>Centric Website Refresh</w:t>
      </w:r>
      <w:r w:rsidR="00054E42" w:rsidRPr="004935BB">
        <w:rPr>
          <w:rFonts w:asciiTheme="majorHAnsi" w:hAnsiTheme="majorHAnsi"/>
          <w:b/>
          <w:sz w:val="32"/>
          <w:szCs w:val="28"/>
        </w:rPr>
        <w:t xml:space="preserve"> – Site</w:t>
      </w:r>
      <w:r w:rsidR="00304793" w:rsidRPr="004935BB">
        <w:rPr>
          <w:rFonts w:asciiTheme="majorHAnsi" w:hAnsiTheme="majorHAnsi"/>
          <w:b/>
          <w:sz w:val="32"/>
          <w:szCs w:val="28"/>
        </w:rPr>
        <w:t xml:space="preserve"> Content</w:t>
      </w:r>
      <w:r w:rsidR="00054E42" w:rsidRPr="004935BB">
        <w:rPr>
          <w:rFonts w:asciiTheme="majorHAnsi" w:hAnsiTheme="majorHAnsi"/>
          <w:b/>
          <w:sz w:val="32"/>
          <w:szCs w:val="28"/>
        </w:rPr>
        <w:t xml:space="preserve"> Framework</w:t>
      </w:r>
    </w:p>
    <w:p w14:paraId="0E30B11B" w14:textId="11B315CF" w:rsidR="00192BCD" w:rsidRPr="00391349" w:rsidRDefault="00054E42">
      <w:pPr>
        <w:rPr>
          <w:rFonts w:asciiTheme="majorHAnsi" w:hAnsiTheme="majorHAnsi"/>
        </w:rPr>
      </w:pPr>
      <w:r w:rsidRPr="00391349">
        <w:rPr>
          <w:rFonts w:asciiTheme="majorHAnsi" w:hAnsiTheme="majorHAnsi"/>
        </w:rPr>
        <w:t xml:space="preserve">Type: </w:t>
      </w:r>
      <w:r w:rsidR="00753A3F">
        <w:rPr>
          <w:rFonts w:asciiTheme="majorHAnsi" w:hAnsiTheme="majorHAnsi"/>
        </w:rPr>
        <w:t>Case Study</w:t>
      </w:r>
    </w:p>
    <w:p w14:paraId="10A8F2A1" w14:textId="3E17675F" w:rsidR="00192BCD" w:rsidRPr="00391349" w:rsidRDefault="00192BCD">
      <w:pPr>
        <w:rPr>
          <w:rFonts w:asciiTheme="majorHAnsi" w:hAnsiTheme="majorHAnsi"/>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428"/>
        <w:gridCol w:w="4428"/>
      </w:tblGrid>
      <w:tr w:rsidR="00591489" w:rsidRPr="00391349" w14:paraId="30681902" w14:textId="77777777" w:rsidTr="00B15281">
        <w:tc>
          <w:tcPr>
            <w:tcW w:w="8856" w:type="dxa"/>
            <w:gridSpan w:val="2"/>
            <w:tcBorders>
              <w:top w:val="nil"/>
              <w:left w:val="nil"/>
              <w:bottom w:val="single" w:sz="18" w:space="0" w:color="A6A6A6" w:themeColor="background1" w:themeShade="A6"/>
              <w:right w:val="nil"/>
            </w:tcBorders>
          </w:tcPr>
          <w:p w14:paraId="6F732BE6" w14:textId="74B02C4B" w:rsidR="00591489" w:rsidRPr="00F933C3" w:rsidRDefault="007406AA" w:rsidP="00591489">
            <w:pPr>
              <w:rPr>
                <w:rFonts w:asciiTheme="majorHAnsi" w:hAnsiTheme="majorHAnsi"/>
                <w:b/>
              </w:rPr>
            </w:pPr>
            <w:r>
              <w:rPr>
                <w:rFonts w:asciiTheme="majorHAnsi" w:hAnsiTheme="majorHAnsi"/>
                <w:b/>
              </w:rPr>
              <w:t>Case Study</w:t>
            </w:r>
            <w:r w:rsidR="00591489" w:rsidRPr="00F933C3">
              <w:rPr>
                <w:rFonts w:asciiTheme="majorHAnsi" w:hAnsiTheme="majorHAnsi"/>
                <w:b/>
              </w:rPr>
              <w:t xml:space="preserve"> Title</w:t>
            </w:r>
          </w:p>
        </w:tc>
      </w:tr>
      <w:tr w:rsidR="00591489" w:rsidRPr="00391349" w14:paraId="4A21FC9E" w14:textId="77777777" w:rsidTr="00B15281">
        <w:tc>
          <w:tcPr>
            <w:tcW w:w="4428" w:type="dxa"/>
            <w:tcBorders>
              <w:top w:val="single" w:sz="18" w:space="0" w:color="A6A6A6" w:themeColor="background1" w:themeShade="A6"/>
            </w:tcBorders>
          </w:tcPr>
          <w:p w14:paraId="1F6F999B" w14:textId="7A46DD18" w:rsidR="00591489" w:rsidRPr="00391349" w:rsidRDefault="00591489" w:rsidP="00753A3F">
            <w:pPr>
              <w:pStyle w:val="Description"/>
              <w:rPr>
                <w:rFonts w:asciiTheme="majorHAnsi" w:hAnsiTheme="majorHAnsi"/>
              </w:rPr>
            </w:pPr>
            <w:r w:rsidRPr="00391349">
              <w:rPr>
                <w:rFonts w:asciiTheme="majorHAnsi" w:hAnsiTheme="majorHAnsi"/>
              </w:rPr>
              <w:t xml:space="preserve">The site title is the main name for the </w:t>
            </w:r>
            <w:r w:rsidR="00753A3F">
              <w:rPr>
                <w:rFonts w:asciiTheme="majorHAnsi" w:hAnsiTheme="majorHAnsi"/>
              </w:rPr>
              <w:t>case study</w:t>
            </w:r>
            <w:r w:rsidRPr="00391349">
              <w:rPr>
                <w:rFonts w:asciiTheme="majorHAnsi" w:hAnsiTheme="majorHAnsi"/>
              </w:rPr>
              <w:t xml:space="preserve">.  </w:t>
            </w:r>
            <w:r w:rsidR="00753A3F">
              <w:rPr>
                <w:rFonts w:asciiTheme="majorHAnsi" w:hAnsiTheme="majorHAnsi"/>
              </w:rPr>
              <w:t>This could focus on the technology implemented, the strategy used, or the type of project.</w:t>
            </w:r>
          </w:p>
        </w:tc>
        <w:tc>
          <w:tcPr>
            <w:tcW w:w="4428" w:type="dxa"/>
            <w:tcBorders>
              <w:top w:val="single" w:sz="18" w:space="0" w:color="A6A6A6" w:themeColor="background1" w:themeShade="A6"/>
            </w:tcBorders>
          </w:tcPr>
          <w:p w14:paraId="329CF2F9" w14:textId="0242D1A2" w:rsidR="00591489" w:rsidRPr="00391349" w:rsidRDefault="00591489" w:rsidP="00753A3F">
            <w:pPr>
              <w:pStyle w:val="Description"/>
              <w:rPr>
                <w:rFonts w:asciiTheme="majorHAnsi" w:hAnsiTheme="majorHAnsi"/>
              </w:rPr>
            </w:pPr>
            <w:r w:rsidRPr="00391349">
              <w:rPr>
                <w:rFonts w:asciiTheme="majorHAnsi" w:hAnsiTheme="majorHAnsi"/>
              </w:rPr>
              <w:t>Example: “</w:t>
            </w:r>
            <w:r w:rsidR="00753A3F">
              <w:rPr>
                <w:rFonts w:asciiTheme="majorHAnsi" w:hAnsiTheme="majorHAnsi"/>
              </w:rPr>
              <w:t>End-to-end Business Diagnostic</w:t>
            </w:r>
            <w:r w:rsidRPr="00391349">
              <w:rPr>
                <w:rFonts w:asciiTheme="majorHAnsi" w:hAnsiTheme="majorHAnsi"/>
              </w:rPr>
              <w:t>”</w:t>
            </w:r>
            <w:r w:rsidR="00753A3F">
              <w:rPr>
                <w:rFonts w:asciiTheme="majorHAnsi" w:hAnsiTheme="majorHAnsi"/>
              </w:rPr>
              <w:t>, “</w:t>
            </w:r>
            <w:r w:rsidR="00753A3F">
              <w:rPr>
                <w:rFonts w:ascii="Calibri" w:eastAsia="Times New Roman" w:hAnsi="Calibri" w:cs="Times New Roman"/>
                <w:color w:val="000000"/>
              </w:rPr>
              <w:t>Pharmaceutical Managed Care Rebate Project”, “</w:t>
            </w:r>
            <w:r w:rsidR="00753A3F" w:rsidRPr="00753A3F">
              <w:rPr>
                <w:rFonts w:ascii="Calibri" w:eastAsia="Times New Roman" w:hAnsi="Calibri" w:cs="Times New Roman"/>
                <w:color w:val="000000"/>
              </w:rPr>
              <w:t>Web Portal Development</w:t>
            </w:r>
            <w:r w:rsidR="00753A3F">
              <w:rPr>
                <w:rFonts w:ascii="Calibri" w:eastAsia="Times New Roman" w:hAnsi="Calibri" w:cs="Times New Roman"/>
                <w:color w:val="000000"/>
              </w:rPr>
              <w:t>”</w:t>
            </w:r>
          </w:p>
        </w:tc>
      </w:tr>
      <w:tr w:rsidR="00280142" w:rsidRPr="00391349" w14:paraId="1DAC40A6" w14:textId="77777777" w:rsidTr="00811C24">
        <w:tc>
          <w:tcPr>
            <w:tcW w:w="8856" w:type="dxa"/>
            <w:gridSpan w:val="2"/>
          </w:tcPr>
          <w:p w14:paraId="76F7DB7D" w14:textId="060E0913" w:rsidR="00280142" w:rsidRPr="00E84704" w:rsidRDefault="004B0F92">
            <w:pPr>
              <w:rPr>
                <w:rFonts w:asciiTheme="majorHAnsi" w:hAnsiTheme="majorHAnsi"/>
                <w:sz w:val="22"/>
                <w:szCs w:val="22"/>
              </w:rPr>
            </w:pPr>
            <w:r>
              <w:rPr>
                <w:rFonts w:asciiTheme="majorHAnsi" w:hAnsiTheme="majorHAnsi"/>
                <w:sz w:val="22"/>
                <w:szCs w:val="22"/>
              </w:rPr>
              <w:t>Agile Test Driven Development</w:t>
            </w:r>
          </w:p>
        </w:tc>
      </w:tr>
    </w:tbl>
    <w:p w14:paraId="33CB6C35" w14:textId="77777777" w:rsidR="007B573B" w:rsidRPr="00391349" w:rsidRDefault="007B573B" w:rsidP="00192BCD">
      <w:pPr>
        <w:rPr>
          <w:rFonts w:asciiTheme="majorHAnsi" w:hAnsiTheme="majorHAnsi"/>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428"/>
        <w:gridCol w:w="4428"/>
      </w:tblGrid>
      <w:tr w:rsidR="002B2E84" w:rsidRPr="00391349" w14:paraId="0A41A85E" w14:textId="77777777" w:rsidTr="00B15281">
        <w:tc>
          <w:tcPr>
            <w:tcW w:w="8856" w:type="dxa"/>
            <w:gridSpan w:val="2"/>
            <w:tcBorders>
              <w:top w:val="nil"/>
              <w:left w:val="nil"/>
              <w:bottom w:val="single" w:sz="18" w:space="0" w:color="A6A6A6" w:themeColor="background1" w:themeShade="A6"/>
              <w:right w:val="nil"/>
            </w:tcBorders>
          </w:tcPr>
          <w:p w14:paraId="0629BCEE" w14:textId="26033C74" w:rsidR="002B2E84" w:rsidRPr="00F933C3" w:rsidRDefault="00893811" w:rsidP="002B2E84">
            <w:pPr>
              <w:rPr>
                <w:rFonts w:asciiTheme="majorHAnsi" w:hAnsiTheme="majorHAnsi"/>
                <w:b/>
              </w:rPr>
            </w:pPr>
            <w:r>
              <w:rPr>
                <w:rFonts w:asciiTheme="majorHAnsi" w:hAnsiTheme="majorHAnsi"/>
                <w:b/>
              </w:rPr>
              <w:t>Case Study</w:t>
            </w:r>
            <w:r w:rsidR="002B2E84" w:rsidRPr="00F933C3">
              <w:rPr>
                <w:rFonts w:asciiTheme="majorHAnsi" w:hAnsiTheme="majorHAnsi"/>
                <w:b/>
              </w:rPr>
              <w:t xml:space="preserve"> Tagline</w:t>
            </w:r>
          </w:p>
        </w:tc>
      </w:tr>
      <w:tr w:rsidR="002B2E84" w:rsidRPr="00391349" w14:paraId="5AE6D3E3" w14:textId="77777777" w:rsidTr="00B15281">
        <w:tc>
          <w:tcPr>
            <w:tcW w:w="4428" w:type="dxa"/>
            <w:tcBorders>
              <w:top w:val="single" w:sz="18" w:space="0" w:color="A6A6A6" w:themeColor="background1" w:themeShade="A6"/>
            </w:tcBorders>
          </w:tcPr>
          <w:p w14:paraId="4BB63848" w14:textId="77777777" w:rsidR="00FF649A" w:rsidRPr="00FF649A" w:rsidRDefault="00FF649A" w:rsidP="00FF649A">
            <w:pPr>
              <w:pStyle w:val="Description"/>
              <w:rPr>
                <w:rFonts w:asciiTheme="majorHAnsi" w:hAnsiTheme="majorHAnsi"/>
              </w:rPr>
            </w:pPr>
            <w:r w:rsidRPr="00FF649A">
              <w:rPr>
                <w:rFonts w:asciiTheme="majorHAnsi" w:hAnsiTheme="majorHAnsi"/>
              </w:rPr>
              <w:t>The tagline is a marketing-based summary of the service offering.  Although, not required, the tagline benefit is to provide our customers with an easy to understand, quick sentence describing the service offering’s value.  This is the key value message that our clients should receive.</w:t>
            </w:r>
          </w:p>
          <w:p w14:paraId="4B5EBE68" w14:textId="561055BE" w:rsidR="00E22E2D" w:rsidRPr="00391349" w:rsidRDefault="00E22E2D" w:rsidP="000D6939">
            <w:pPr>
              <w:pStyle w:val="Description"/>
              <w:rPr>
                <w:rFonts w:asciiTheme="majorHAnsi" w:hAnsiTheme="majorHAnsi"/>
              </w:rPr>
            </w:pPr>
          </w:p>
        </w:tc>
        <w:tc>
          <w:tcPr>
            <w:tcW w:w="4428" w:type="dxa"/>
            <w:tcBorders>
              <w:top w:val="single" w:sz="18" w:space="0" w:color="A6A6A6" w:themeColor="background1" w:themeShade="A6"/>
            </w:tcBorders>
          </w:tcPr>
          <w:p w14:paraId="1DAB97AF" w14:textId="15915C18" w:rsidR="002B2E84" w:rsidRPr="00391349" w:rsidRDefault="002B2E84" w:rsidP="000D6939">
            <w:pPr>
              <w:pStyle w:val="Description"/>
              <w:rPr>
                <w:rFonts w:asciiTheme="majorHAnsi" w:hAnsiTheme="majorHAnsi"/>
              </w:rPr>
            </w:pPr>
            <w:r w:rsidRPr="00391349">
              <w:rPr>
                <w:rFonts w:asciiTheme="majorHAnsi" w:hAnsiTheme="majorHAnsi"/>
              </w:rPr>
              <w:t>Example: “</w:t>
            </w:r>
            <w:r w:rsidR="00367FA5" w:rsidRPr="00367FA5">
              <w:rPr>
                <w:rFonts w:asciiTheme="majorHAnsi" w:hAnsiTheme="majorHAnsi"/>
              </w:rPr>
              <w:t>Centric improves operational efficiency while planning significant business growth and complexity.</w:t>
            </w:r>
            <w:r w:rsidRPr="00391349">
              <w:rPr>
                <w:rFonts w:asciiTheme="majorHAnsi" w:hAnsiTheme="majorHAnsi"/>
              </w:rPr>
              <w:t>”</w:t>
            </w:r>
          </w:p>
        </w:tc>
      </w:tr>
      <w:tr w:rsidR="00591489" w:rsidRPr="00391349" w14:paraId="7CAE226F" w14:textId="77777777" w:rsidTr="00811C24">
        <w:tc>
          <w:tcPr>
            <w:tcW w:w="8856" w:type="dxa"/>
            <w:gridSpan w:val="2"/>
          </w:tcPr>
          <w:p w14:paraId="1CE79E3C" w14:textId="0EAB11AF" w:rsidR="00591489" w:rsidRPr="00A464A0" w:rsidRDefault="004B0F92" w:rsidP="00AB7EF6">
            <w:pPr>
              <w:rPr>
                <w:rFonts w:asciiTheme="majorHAnsi" w:hAnsiTheme="majorHAnsi"/>
              </w:rPr>
            </w:pPr>
            <w:r>
              <w:rPr>
                <w:rFonts w:asciiTheme="majorHAnsi" w:hAnsiTheme="majorHAnsi"/>
              </w:rPr>
              <w:t xml:space="preserve">A modern approach to </w:t>
            </w:r>
            <w:ins w:id="0" w:author="Michael Brannan" w:date="2012-05-30T14:44:00Z">
              <w:r w:rsidR="00133571">
                <w:rPr>
                  <w:rFonts w:asciiTheme="majorHAnsi" w:hAnsiTheme="majorHAnsi"/>
                </w:rPr>
                <w:t>T</w:t>
              </w:r>
            </w:ins>
            <w:del w:id="1" w:author="Michael Brannan" w:date="2012-05-30T14:44:00Z">
              <w:r w:rsidDel="00133571">
                <w:rPr>
                  <w:rFonts w:asciiTheme="majorHAnsi" w:hAnsiTheme="majorHAnsi"/>
                </w:rPr>
                <w:delText>t</w:delText>
              </w:r>
            </w:del>
            <w:r>
              <w:rPr>
                <w:rFonts w:asciiTheme="majorHAnsi" w:hAnsiTheme="majorHAnsi"/>
              </w:rPr>
              <w:t xml:space="preserve">est </w:t>
            </w:r>
            <w:ins w:id="2" w:author="Michael Brannan" w:date="2012-05-30T14:44:00Z">
              <w:r w:rsidR="00133571">
                <w:rPr>
                  <w:rFonts w:asciiTheme="majorHAnsi" w:hAnsiTheme="majorHAnsi"/>
                </w:rPr>
                <w:t>D</w:t>
              </w:r>
            </w:ins>
            <w:del w:id="3" w:author="Michael Brannan" w:date="2012-05-30T14:44:00Z">
              <w:r w:rsidDel="00133571">
                <w:rPr>
                  <w:rFonts w:asciiTheme="majorHAnsi" w:hAnsiTheme="majorHAnsi"/>
                </w:rPr>
                <w:delText>d</w:delText>
              </w:r>
            </w:del>
            <w:r>
              <w:rPr>
                <w:rFonts w:asciiTheme="majorHAnsi" w:hAnsiTheme="majorHAnsi"/>
              </w:rPr>
              <w:t xml:space="preserve">riven </w:t>
            </w:r>
            <w:ins w:id="4" w:author="Michael Brannan" w:date="2012-05-30T14:44:00Z">
              <w:r w:rsidR="00133571">
                <w:rPr>
                  <w:rFonts w:asciiTheme="majorHAnsi" w:hAnsiTheme="majorHAnsi"/>
                </w:rPr>
                <w:t>D</w:t>
              </w:r>
            </w:ins>
            <w:del w:id="5" w:author="Michael Brannan" w:date="2012-05-30T14:44:00Z">
              <w:r w:rsidDel="00133571">
                <w:rPr>
                  <w:rFonts w:asciiTheme="majorHAnsi" w:hAnsiTheme="majorHAnsi"/>
                </w:rPr>
                <w:delText>d</w:delText>
              </w:r>
            </w:del>
            <w:r>
              <w:rPr>
                <w:rFonts w:asciiTheme="majorHAnsi" w:hAnsiTheme="majorHAnsi"/>
              </w:rPr>
              <w:t xml:space="preserve">evelopment yields tangible benefits </w:t>
            </w:r>
            <w:del w:id="6" w:author="Michael Brannan" w:date="2012-05-30T14:30:00Z">
              <w:r w:rsidDel="00AB7EF6">
                <w:rPr>
                  <w:rFonts w:asciiTheme="majorHAnsi" w:hAnsiTheme="majorHAnsi"/>
                </w:rPr>
                <w:delText xml:space="preserve">now </w:delText>
              </w:r>
            </w:del>
            <w:ins w:id="7" w:author="Michael Brannan" w:date="2012-05-30T14:30:00Z">
              <w:r w:rsidR="00AB7EF6">
                <w:rPr>
                  <w:rFonts w:asciiTheme="majorHAnsi" w:hAnsiTheme="majorHAnsi"/>
                </w:rPr>
                <w:t xml:space="preserve">during development </w:t>
              </w:r>
            </w:ins>
            <w:del w:id="8" w:author="Michael Brannan" w:date="2012-05-30T14:31:00Z">
              <w:r w:rsidDel="00AB7EF6">
                <w:rPr>
                  <w:rFonts w:asciiTheme="majorHAnsi" w:hAnsiTheme="majorHAnsi"/>
                </w:rPr>
                <w:delText xml:space="preserve">as well as </w:delText>
              </w:r>
            </w:del>
            <w:ins w:id="9" w:author="Michael Brannan" w:date="2012-05-30T14:31:00Z">
              <w:r w:rsidR="00AB7EF6">
                <w:rPr>
                  <w:rFonts w:asciiTheme="majorHAnsi" w:hAnsiTheme="majorHAnsi"/>
                </w:rPr>
                <w:t xml:space="preserve">and paves the way for </w:t>
              </w:r>
            </w:ins>
            <w:r>
              <w:rPr>
                <w:rFonts w:asciiTheme="majorHAnsi" w:hAnsiTheme="majorHAnsi"/>
              </w:rPr>
              <w:t xml:space="preserve">future </w:t>
            </w:r>
            <w:ins w:id="10" w:author="Michael Brannan" w:date="2012-05-30T14:31:00Z">
              <w:r w:rsidR="00AB7EF6">
                <w:rPr>
                  <w:rFonts w:asciiTheme="majorHAnsi" w:hAnsiTheme="majorHAnsi"/>
                </w:rPr>
                <w:t xml:space="preserve">production </w:t>
              </w:r>
            </w:ins>
            <w:r>
              <w:rPr>
                <w:rFonts w:asciiTheme="majorHAnsi" w:hAnsiTheme="majorHAnsi"/>
              </w:rPr>
              <w:t>regression testing efficiencies</w:t>
            </w:r>
            <w:ins w:id="11" w:author="Michael Brannan" w:date="2012-05-30T14:31:00Z">
              <w:r w:rsidR="00AB7EF6">
                <w:rPr>
                  <w:rFonts w:asciiTheme="majorHAnsi" w:hAnsiTheme="majorHAnsi"/>
                </w:rPr>
                <w:t>.</w:t>
              </w:r>
            </w:ins>
          </w:p>
        </w:tc>
      </w:tr>
    </w:tbl>
    <w:p w14:paraId="1E02EC1F" w14:textId="77777777" w:rsidR="007B573B" w:rsidRPr="00391349" w:rsidRDefault="007B573B" w:rsidP="00192BCD">
      <w:pPr>
        <w:rPr>
          <w:rFonts w:asciiTheme="majorHAnsi" w:hAnsiTheme="majorHAnsi"/>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428"/>
        <w:gridCol w:w="4428"/>
      </w:tblGrid>
      <w:tr w:rsidR="00FD31CE" w:rsidRPr="00391349" w14:paraId="3695B744" w14:textId="77777777" w:rsidTr="00B15281">
        <w:tc>
          <w:tcPr>
            <w:tcW w:w="8856" w:type="dxa"/>
            <w:gridSpan w:val="2"/>
            <w:tcBorders>
              <w:top w:val="nil"/>
              <w:left w:val="nil"/>
              <w:bottom w:val="single" w:sz="18" w:space="0" w:color="A6A6A6" w:themeColor="background1" w:themeShade="A6"/>
              <w:right w:val="nil"/>
            </w:tcBorders>
          </w:tcPr>
          <w:p w14:paraId="67049A06" w14:textId="3148385D" w:rsidR="00FD31CE" w:rsidRPr="00F933C3" w:rsidRDefault="00030ED2" w:rsidP="00811C24">
            <w:pPr>
              <w:rPr>
                <w:rFonts w:asciiTheme="majorHAnsi" w:hAnsiTheme="majorHAnsi"/>
                <w:b/>
              </w:rPr>
            </w:pPr>
            <w:r>
              <w:rPr>
                <w:rFonts w:asciiTheme="majorHAnsi" w:hAnsiTheme="majorHAnsi"/>
                <w:b/>
              </w:rPr>
              <w:t xml:space="preserve">Case Study Content: </w:t>
            </w:r>
            <w:r w:rsidR="00811C24">
              <w:rPr>
                <w:rFonts w:asciiTheme="majorHAnsi" w:hAnsiTheme="majorHAnsi"/>
                <w:b/>
              </w:rPr>
              <w:t>The Business Need</w:t>
            </w:r>
          </w:p>
        </w:tc>
      </w:tr>
      <w:tr w:rsidR="00FD31CE" w:rsidRPr="00391349" w14:paraId="2E9EF65D" w14:textId="77777777" w:rsidTr="00B15281">
        <w:tc>
          <w:tcPr>
            <w:tcW w:w="4428" w:type="dxa"/>
            <w:tcBorders>
              <w:top w:val="single" w:sz="18" w:space="0" w:color="A6A6A6" w:themeColor="background1" w:themeShade="A6"/>
            </w:tcBorders>
          </w:tcPr>
          <w:p w14:paraId="2FA1D07C" w14:textId="77777777" w:rsidR="00FF649A" w:rsidRPr="00FF649A" w:rsidRDefault="00811C24" w:rsidP="00FF649A">
            <w:pPr>
              <w:pStyle w:val="Description"/>
              <w:rPr>
                <w:rFonts w:asciiTheme="majorHAnsi" w:hAnsiTheme="majorHAnsi"/>
              </w:rPr>
            </w:pPr>
            <w:r>
              <w:rPr>
                <w:rFonts w:asciiTheme="majorHAnsi" w:hAnsiTheme="majorHAnsi"/>
              </w:rPr>
              <w:t>1-2 paragraphs explaining the AS-IS client situation and why they needed our help.</w:t>
            </w:r>
            <w:r w:rsidR="00FF649A">
              <w:rPr>
                <w:rFonts w:asciiTheme="majorHAnsi" w:hAnsiTheme="majorHAnsi"/>
              </w:rPr>
              <w:t xml:space="preserve">  </w:t>
            </w:r>
            <w:r w:rsidR="00FF649A" w:rsidRPr="00FF649A">
              <w:rPr>
                <w:rFonts w:asciiTheme="majorHAnsi" w:hAnsiTheme="majorHAnsi"/>
              </w:rPr>
              <w:t>Define the problem/issue that existed at the client site and why they contacted Centric.</w:t>
            </w:r>
          </w:p>
          <w:p w14:paraId="7C0BFFCD" w14:textId="394AD5F1" w:rsidR="00E22E2D" w:rsidRDefault="00E22E2D" w:rsidP="00280142">
            <w:pPr>
              <w:pStyle w:val="Description"/>
              <w:rPr>
                <w:rFonts w:asciiTheme="majorHAnsi" w:hAnsiTheme="majorHAnsi"/>
              </w:rPr>
            </w:pPr>
          </w:p>
          <w:p w14:paraId="0590A16F" w14:textId="359377AA" w:rsidR="00E22E2D" w:rsidRPr="00391349" w:rsidRDefault="00E22E2D" w:rsidP="00280142">
            <w:pPr>
              <w:pStyle w:val="Description"/>
              <w:rPr>
                <w:rFonts w:asciiTheme="majorHAnsi" w:hAnsiTheme="majorHAnsi"/>
              </w:rPr>
            </w:pPr>
          </w:p>
        </w:tc>
        <w:tc>
          <w:tcPr>
            <w:tcW w:w="4428" w:type="dxa"/>
            <w:tcBorders>
              <w:top w:val="single" w:sz="18" w:space="0" w:color="A6A6A6" w:themeColor="background1" w:themeShade="A6"/>
            </w:tcBorders>
          </w:tcPr>
          <w:p w14:paraId="5D415677" w14:textId="6710490E" w:rsidR="00FD31CE" w:rsidRPr="00391349" w:rsidRDefault="00FD31CE" w:rsidP="00280142">
            <w:pPr>
              <w:pStyle w:val="Description"/>
              <w:rPr>
                <w:rFonts w:asciiTheme="majorHAnsi" w:hAnsiTheme="majorHAnsi" w:cs="Times"/>
              </w:rPr>
            </w:pPr>
            <w:r w:rsidRPr="00391349">
              <w:rPr>
                <w:rFonts w:asciiTheme="majorHAnsi" w:hAnsiTheme="majorHAnsi"/>
              </w:rPr>
              <w:t>Example: “</w:t>
            </w:r>
            <w:r w:rsidR="00811C24" w:rsidRPr="00811C24">
              <w:rPr>
                <w:rFonts w:asciiTheme="majorHAnsi" w:hAnsiTheme="majorHAnsi"/>
              </w:rPr>
              <w:t>The client leadership team knew its current operating model was not optimal and had collected various inputs on potential improvements. As they approached their annual business planning process, they recognized the need for a comprehensive assessment of its operations.</w:t>
            </w:r>
            <w:r w:rsidRPr="00391349">
              <w:rPr>
                <w:rFonts w:asciiTheme="majorHAnsi" w:hAnsiTheme="majorHAnsi"/>
              </w:rPr>
              <w:t>”</w:t>
            </w:r>
          </w:p>
        </w:tc>
      </w:tr>
      <w:tr w:rsidR="00280142" w:rsidRPr="00391349" w14:paraId="3F4AC618" w14:textId="77777777" w:rsidTr="00280142">
        <w:tc>
          <w:tcPr>
            <w:tcW w:w="8856" w:type="dxa"/>
            <w:gridSpan w:val="2"/>
          </w:tcPr>
          <w:p w14:paraId="622C51CD" w14:textId="6EF9786B" w:rsidR="00A464A0" w:rsidRPr="00F95899" w:rsidRDefault="004B0F92" w:rsidP="00A464A0">
            <w:pPr>
              <w:rPr>
                <w:rFonts w:asciiTheme="majorHAnsi" w:hAnsiTheme="majorHAnsi"/>
                <w:b/>
                <w:sz w:val="22"/>
                <w:szCs w:val="22"/>
              </w:rPr>
            </w:pPr>
            <w:r w:rsidRPr="00F95899">
              <w:rPr>
                <w:rFonts w:asciiTheme="majorHAnsi" w:hAnsiTheme="majorHAnsi"/>
                <w:b/>
                <w:sz w:val="22"/>
                <w:szCs w:val="22"/>
              </w:rPr>
              <w:t>Business Need:</w:t>
            </w:r>
          </w:p>
          <w:p w14:paraId="6A1F6180" w14:textId="50EC4DCE" w:rsidR="004B0F92" w:rsidRPr="00F95899" w:rsidRDefault="004B0F92" w:rsidP="00A464A0">
            <w:pPr>
              <w:rPr>
                <w:rFonts w:asciiTheme="majorHAnsi" w:hAnsiTheme="majorHAnsi"/>
                <w:sz w:val="22"/>
                <w:szCs w:val="22"/>
              </w:rPr>
            </w:pPr>
          </w:p>
          <w:p w14:paraId="4A65D561" w14:textId="77777777" w:rsidR="00AB7EF6" w:rsidRDefault="00475313" w:rsidP="00A464A0">
            <w:pPr>
              <w:rPr>
                <w:ins w:id="12" w:author="Michael Brannan" w:date="2012-05-30T14:33:00Z"/>
                <w:rFonts w:asciiTheme="majorHAnsi" w:hAnsiTheme="majorHAnsi"/>
                <w:sz w:val="22"/>
                <w:szCs w:val="22"/>
              </w:rPr>
            </w:pPr>
            <w:del w:id="13" w:author="Michael Brannan" w:date="2012-05-30T14:32:00Z">
              <w:r w:rsidRPr="00F95899" w:rsidDel="00AB7EF6">
                <w:rPr>
                  <w:rFonts w:asciiTheme="majorHAnsi" w:hAnsiTheme="majorHAnsi"/>
                  <w:sz w:val="22"/>
                  <w:szCs w:val="22"/>
                </w:rPr>
                <w:delText xml:space="preserve">The </w:delText>
              </w:r>
            </w:del>
            <w:ins w:id="14" w:author="Michael Brannan" w:date="2012-05-30T14:32:00Z">
              <w:r w:rsidR="00AB7EF6">
                <w:rPr>
                  <w:rFonts w:asciiTheme="majorHAnsi" w:hAnsiTheme="majorHAnsi"/>
                  <w:sz w:val="22"/>
                  <w:szCs w:val="22"/>
                </w:rPr>
                <w:t xml:space="preserve">A major Insurance </w:t>
              </w:r>
            </w:ins>
            <w:r w:rsidRPr="00F95899">
              <w:rPr>
                <w:rFonts w:asciiTheme="majorHAnsi" w:hAnsiTheme="majorHAnsi"/>
                <w:sz w:val="22"/>
                <w:szCs w:val="22"/>
              </w:rPr>
              <w:t>cl</w:t>
            </w:r>
            <w:r w:rsidR="007E48CF" w:rsidRPr="00F95899">
              <w:rPr>
                <w:rFonts w:asciiTheme="majorHAnsi" w:hAnsiTheme="majorHAnsi"/>
                <w:sz w:val="22"/>
                <w:szCs w:val="22"/>
              </w:rPr>
              <w:t xml:space="preserve">ient is </w:t>
            </w:r>
            <w:del w:id="15" w:author="Michael Brannan" w:date="2012-05-30T14:32:00Z">
              <w:r w:rsidR="007E48CF" w:rsidRPr="00F95899" w:rsidDel="00AB7EF6">
                <w:rPr>
                  <w:rFonts w:asciiTheme="majorHAnsi" w:hAnsiTheme="majorHAnsi"/>
                  <w:sz w:val="22"/>
                  <w:szCs w:val="22"/>
                </w:rPr>
                <w:delText xml:space="preserve">in the process of </w:delText>
              </w:r>
              <w:r w:rsidRPr="00F95899" w:rsidDel="00AB7EF6">
                <w:rPr>
                  <w:rFonts w:asciiTheme="majorHAnsi" w:hAnsiTheme="majorHAnsi"/>
                  <w:sz w:val="22"/>
                  <w:szCs w:val="22"/>
                </w:rPr>
                <w:delText xml:space="preserve">migrating to a </w:delText>
              </w:r>
            </w:del>
            <w:ins w:id="16" w:author="Michael Brannan" w:date="2012-05-30T14:32:00Z">
              <w:r w:rsidR="00AB7EF6">
                <w:rPr>
                  <w:rFonts w:asciiTheme="majorHAnsi" w:hAnsiTheme="majorHAnsi"/>
                  <w:sz w:val="22"/>
                  <w:szCs w:val="22"/>
                </w:rPr>
                <w:t xml:space="preserve">undertaking the development of a </w:t>
              </w:r>
            </w:ins>
            <w:r w:rsidRPr="00F95899">
              <w:rPr>
                <w:rFonts w:asciiTheme="majorHAnsi" w:hAnsiTheme="majorHAnsi"/>
                <w:sz w:val="22"/>
                <w:szCs w:val="22"/>
              </w:rPr>
              <w:t xml:space="preserve">new quoting </w:t>
            </w:r>
            <w:del w:id="17" w:author="Michael Brannan" w:date="2012-05-30T14:32:00Z">
              <w:r w:rsidRPr="00F95899" w:rsidDel="00AB7EF6">
                <w:rPr>
                  <w:rFonts w:asciiTheme="majorHAnsi" w:hAnsiTheme="majorHAnsi"/>
                  <w:sz w:val="22"/>
                  <w:szCs w:val="22"/>
                </w:rPr>
                <w:delText>platform</w:delText>
              </w:r>
            </w:del>
            <w:ins w:id="18" w:author="Michael Brannan" w:date="2012-05-30T14:32:00Z">
              <w:r w:rsidR="00AB7EF6">
                <w:rPr>
                  <w:rFonts w:asciiTheme="majorHAnsi" w:hAnsiTheme="majorHAnsi"/>
                  <w:sz w:val="22"/>
                  <w:szCs w:val="22"/>
                </w:rPr>
                <w:t>application</w:t>
              </w:r>
            </w:ins>
            <w:r w:rsidRPr="00F95899">
              <w:rPr>
                <w:rFonts w:asciiTheme="majorHAnsi" w:hAnsiTheme="majorHAnsi"/>
                <w:sz w:val="22"/>
                <w:szCs w:val="22"/>
              </w:rPr>
              <w:t>.</w:t>
            </w:r>
            <w:r w:rsidR="00902EDF" w:rsidRPr="00F95899">
              <w:rPr>
                <w:rFonts w:asciiTheme="majorHAnsi" w:hAnsiTheme="majorHAnsi"/>
                <w:sz w:val="22"/>
                <w:szCs w:val="22"/>
              </w:rPr>
              <w:t xml:space="preserve">  The new platform is expected to have a lifetime of 15 years</w:t>
            </w:r>
            <w:r w:rsidR="00CC03F6" w:rsidRPr="00F95899">
              <w:rPr>
                <w:rFonts w:asciiTheme="majorHAnsi" w:hAnsiTheme="majorHAnsi"/>
                <w:sz w:val="22"/>
                <w:szCs w:val="22"/>
              </w:rPr>
              <w:t xml:space="preserve"> with </w:t>
            </w:r>
            <w:ins w:id="19" w:author="Michael Brannan" w:date="2012-05-30T14:32:00Z">
              <w:r w:rsidR="00AB7EF6">
                <w:rPr>
                  <w:rFonts w:asciiTheme="majorHAnsi" w:hAnsiTheme="majorHAnsi"/>
                  <w:sz w:val="22"/>
                  <w:szCs w:val="22"/>
                </w:rPr>
                <w:t>ongoing and</w:t>
              </w:r>
            </w:ins>
            <w:ins w:id="20" w:author="Michael Brannan" w:date="2012-05-30T14:33:00Z">
              <w:r w:rsidR="00AB7EF6">
                <w:rPr>
                  <w:rFonts w:asciiTheme="majorHAnsi" w:hAnsiTheme="majorHAnsi"/>
                  <w:sz w:val="22"/>
                  <w:szCs w:val="22"/>
                </w:rPr>
                <w:t xml:space="preserve"> </w:t>
              </w:r>
            </w:ins>
            <w:r w:rsidR="00CC03F6" w:rsidRPr="00F95899">
              <w:rPr>
                <w:rFonts w:asciiTheme="majorHAnsi" w:hAnsiTheme="majorHAnsi"/>
                <w:sz w:val="22"/>
                <w:szCs w:val="22"/>
              </w:rPr>
              <w:t>numerous enhancements</w:t>
            </w:r>
            <w:del w:id="21" w:author="Michael Brannan" w:date="2012-05-30T14:33:00Z">
              <w:r w:rsidR="00CC03F6" w:rsidRPr="00F95899" w:rsidDel="00AB7EF6">
                <w:rPr>
                  <w:rFonts w:asciiTheme="majorHAnsi" w:hAnsiTheme="majorHAnsi"/>
                  <w:sz w:val="22"/>
                  <w:szCs w:val="22"/>
                </w:rPr>
                <w:delText xml:space="preserve"> throughout</w:delText>
              </w:r>
            </w:del>
            <w:r w:rsidR="00902EDF" w:rsidRPr="00F95899">
              <w:rPr>
                <w:rFonts w:asciiTheme="majorHAnsi" w:hAnsiTheme="majorHAnsi"/>
                <w:sz w:val="22"/>
                <w:szCs w:val="22"/>
              </w:rPr>
              <w:t>.</w:t>
            </w:r>
            <w:r w:rsidR="00CC03F6" w:rsidRPr="00F95899">
              <w:rPr>
                <w:rFonts w:asciiTheme="majorHAnsi" w:hAnsiTheme="majorHAnsi"/>
                <w:sz w:val="22"/>
                <w:szCs w:val="22"/>
              </w:rPr>
              <w:t xml:space="preserve">  </w:t>
            </w:r>
          </w:p>
          <w:p w14:paraId="06043ACC" w14:textId="77777777" w:rsidR="00AB7EF6" w:rsidRDefault="00AB7EF6" w:rsidP="00A464A0">
            <w:pPr>
              <w:rPr>
                <w:ins w:id="22" w:author="Michael Brannan" w:date="2012-05-30T14:33:00Z"/>
                <w:rFonts w:asciiTheme="majorHAnsi" w:hAnsiTheme="majorHAnsi"/>
                <w:sz w:val="22"/>
                <w:szCs w:val="22"/>
              </w:rPr>
            </w:pPr>
          </w:p>
          <w:p w14:paraId="03F227B1" w14:textId="281DF08D" w:rsidR="00475313" w:rsidRPr="00F95899" w:rsidRDefault="00AB7EF6" w:rsidP="00A464A0">
            <w:pPr>
              <w:rPr>
                <w:rFonts w:asciiTheme="majorHAnsi" w:hAnsiTheme="majorHAnsi"/>
                <w:sz w:val="22"/>
                <w:szCs w:val="22"/>
              </w:rPr>
            </w:pPr>
            <w:ins w:id="23" w:author="Michael Brannan" w:date="2012-05-30T14:33:00Z">
              <w:r>
                <w:rPr>
                  <w:rFonts w:asciiTheme="majorHAnsi" w:hAnsiTheme="majorHAnsi"/>
                  <w:sz w:val="22"/>
                  <w:szCs w:val="22"/>
                </w:rPr>
                <w:t xml:space="preserve">A traditional design, build, test development methodology </w:t>
              </w:r>
            </w:ins>
            <w:del w:id="24" w:author="Michael Brannan" w:date="2012-05-30T14:34:00Z">
              <w:r w:rsidR="00CC03F6" w:rsidRPr="00F95899" w:rsidDel="00AB7EF6">
                <w:rPr>
                  <w:rFonts w:asciiTheme="majorHAnsi" w:hAnsiTheme="majorHAnsi"/>
                  <w:sz w:val="22"/>
                  <w:szCs w:val="22"/>
                </w:rPr>
                <w:delText xml:space="preserve">The current processes </w:delText>
              </w:r>
            </w:del>
            <w:ins w:id="25" w:author="Michael Brannan" w:date="2012-05-30T14:34:00Z">
              <w:r>
                <w:rPr>
                  <w:rFonts w:asciiTheme="majorHAnsi" w:hAnsiTheme="majorHAnsi"/>
                  <w:sz w:val="22"/>
                  <w:szCs w:val="22"/>
                </w:rPr>
                <w:t xml:space="preserve">generating an unmanageable number of </w:t>
              </w:r>
            </w:ins>
            <w:del w:id="26" w:author="Michael Brannan" w:date="2012-05-30T14:34:00Z">
              <w:r w:rsidR="00CC03F6" w:rsidRPr="00F95899" w:rsidDel="00AB7EF6">
                <w:rPr>
                  <w:rFonts w:asciiTheme="majorHAnsi" w:hAnsiTheme="majorHAnsi"/>
                  <w:sz w:val="22"/>
                  <w:szCs w:val="22"/>
                </w:rPr>
                <w:delText>resulted in ma</w:delText>
              </w:r>
              <w:r w:rsidR="00DC7F46" w:rsidRPr="00F95899" w:rsidDel="00AB7EF6">
                <w:rPr>
                  <w:rFonts w:asciiTheme="majorHAnsi" w:hAnsiTheme="majorHAnsi"/>
                  <w:sz w:val="22"/>
                  <w:szCs w:val="22"/>
                </w:rPr>
                <w:delText xml:space="preserve">ny </w:delText>
              </w:r>
            </w:del>
            <w:r w:rsidR="00DC7F46" w:rsidRPr="00F95899">
              <w:rPr>
                <w:rFonts w:asciiTheme="majorHAnsi" w:hAnsiTheme="majorHAnsi"/>
                <w:sz w:val="22"/>
                <w:szCs w:val="22"/>
              </w:rPr>
              <w:t>defects and an unpredictable</w:t>
            </w:r>
            <w:r w:rsidR="00CC03F6" w:rsidRPr="00F95899">
              <w:rPr>
                <w:rFonts w:asciiTheme="majorHAnsi" w:hAnsiTheme="majorHAnsi"/>
                <w:sz w:val="22"/>
                <w:szCs w:val="22"/>
              </w:rPr>
              <w:t xml:space="preserve"> schedule.</w:t>
            </w:r>
            <w:ins w:id="27" w:author="Michael Brannan" w:date="2012-05-30T14:34:00Z">
              <w:r>
                <w:rPr>
                  <w:rFonts w:asciiTheme="majorHAnsi" w:hAnsiTheme="majorHAnsi"/>
                  <w:sz w:val="22"/>
                  <w:szCs w:val="22"/>
                </w:rPr>
                <w:t xml:space="preserve"> Specifically:</w:t>
              </w:r>
            </w:ins>
          </w:p>
          <w:p w14:paraId="6ABB673A" w14:textId="77777777" w:rsidR="00CC03F6" w:rsidRPr="00F95899" w:rsidRDefault="00CC03F6" w:rsidP="00A464A0">
            <w:pPr>
              <w:rPr>
                <w:rFonts w:asciiTheme="majorHAnsi" w:hAnsiTheme="majorHAnsi"/>
                <w:sz w:val="22"/>
                <w:szCs w:val="22"/>
              </w:rPr>
            </w:pPr>
          </w:p>
          <w:p w14:paraId="10BC2CB8" w14:textId="3924CCE6" w:rsidR="00475313" w:rsidRPr="00F95899" w:rsidRDefault="00CC03F6" w:rsidP="00475313">
            <w:pPr>
              <w:pStyle w:val="ListParagraph"/>
              <w:numPr>
                <w:ilvl w:val="0"/>
                <w:numId w:val="7"/>
              </w:numPr>
              <w:rPr>
                <w:rFonts w:asciiTheme="majorHAnsi" w:hAnsiTheme="majorHAnsi"/>
                <w:sz w:val="22"/>
                <w:szCs w:val="22"/>
              </w:rPr>
            </w:pPr>
            <w:del w:id="28" w:author="Michael Brannan" w:date="2012-05-30T14:34:00Z">
              <w:r w:rsidRPr="00F95899" w:rsidDel="00AB7EF6">
                <w:rPr>
                  <w:rFonts w:asciiTheme="majorHAnsi" w:hAnsiTheme="majorHAnsi"/>
                  <w:sz w:val="22"/>
                  <w:szCs w:val="22"/>
                </w:rPr>
                <w:delText>The p</w:delText>
              </w:r>
              <w:r w:rsidR="00475313" w:rsidRPr="00F95899" w:rsidDel="00AB7EF6">
                <w:rPr>
                  <w:rFonts w:asciiTheme="majorHAnsi" w:hAnsiTheme="majorHAnsi"/>
                  <w:sz w:val="22"/>
                  <w:szCs w:val="22"/>
                </w:rPr>
                <w:delText xml:space="preserve">rocess </w:delText>
              </w:r>
            </w:del>
            <w:ins w:id="29" w:author="Michael Brannan" w:date="2012-05-30T14:34:00Z">
              <w:r w:rsidR="00AB7EF6">
                <w:rPr>
                  <w:rFonts w:asciiTheme="majorHAnsi" w:hAnsiTheme="majorHAnsi"/>
                  <w:sz w:val="22"/>
                  <w:szCs w:val="22"/>
                </w:rPr>
                <w:t xml:space="preserve">Traditional testing </w:t>
              </w:r>
            </w:ins>
            <w:r w:rsidR="00475313" w:rsidRPr="00F95899">
              <w:rPr>
                <w:rFonts w:asciiTheme="majorHAnsi" w:hAnsiTheme="majorHAnsi"/>
                <w:sz w:val="22"/>
                <w:szCs w:val="22"/>
              </w:rPr>
              <w:t xml:space="preserve">was prone to long regression testing cycles </w:t>
            </w:r>
            <w:del w:id="30" w:author="Michael Brannan" w:date="2012-05-30T14:35:00Z">
              <w:r w:rsidR="00475313" w:rsidRPr="00F95899" w:rsidDel="00AB7EF6">
                <w:rPr>
                  <w:rFonts w:asciiTheme="majorHAnsi" w:hAnsiTheme="majorHAnsi"/>
                  <w:sz w:val="22"/>
                  <w:szCs w:val="22"/>
                </w:rPr>
                <w:delText>that turned up too many defects</w:delText>
              </w:r>
            </w:del>
            <w:ins w:id="31" w:author="Michael Brannan" w:date="2012-05-30T14:35:00Z">
              <w:r w:rsidR="00AB7EF6">
                <w:rPr>
                  <w:rFonts w:asciiTheme="majorHAnsi" w:hAnsiTheme="majorHAnsi"/>
                  <w:sz w:val="22"/>
                  <w:szCs w:val="22"/>
                </w:rPr>
                <w:t>and a high defect density</w:t>
              </w:r>
            </w:ins>
            <w:r w:rsidR="00475313" w:rsidRPr="00F95899">
              <w:rPr>
                <w:rFonts w:asciiTheme="majorHAnsi" w:hAnsiTheme="majorHAnsi"/>
                <w:sz w:val="22"/>
                <w:szCs w:val="22"/>
              </w:rPr>
              <w:t>.</w:t>
            </w:r>
            <w:r w:rsidR="003B2030" w:rsidRPr="00F95899">
              <w:rPr>
                <w:rFonts w:asciiTheme="majorHAnsi" w:hAnsiTheme="majorHAnsi"/>
                <w:sz w:val="22"/>
                <w:szCs w:val="22"/>
              </w:rPr>
              <w:t xml:space="preserve">  </w:t>
            </w:r>
            <w:del w:id="32" w:author="Michael Brannan" w:date="2012-05-30T14:36:00Z">
              <w:r w:rsidR="003B2030" w:rsidRPr="00F95899" w:rsidDel="00AB7EF6">
                <w:rPr>
                  <w:rFonts w:asciiTheme="majorHAnsi" w:hAnsiTheme="majorHAnsi"/>
                  <w:sz w:val="22"/>
                  <w:szCs w:val="22"/>
                </w:rPr>
                <w:delText xml:space="preserve">This </w:delText>
              </w:r>
            </w:del>
            <w:ins w:id="33" w:author="Michael Brannan" w:date="2012-05-30T14:36:00Z">
              <w:r w:rsidR="00AB7EF6">
                <w:rPr>
                  <w:rFonts w:asciiTheme="majorHAnsi" w:hAnsiTheme="majorHAnsi"/>
                  <w:sz w:val="22"/>
                  <w:szCs w:val="22"/>
                </w:rPr>
                <w:t xml:space="preserve">The </w:t>
              </w:r>
            </w:ins>
            <w:r w:rsidR="003B2030" w:rsidRPr="00F95899">
              <w:rPr>
                <w:rFonts w:asciiTheme="majorHAnsi" w:hAnsiTheme="majorHAnsi"/>
                <w:sz w:val="22"/>
                <w:szCs w:val="22"/>
              </w:rPr>
              <w:t xml:space="preserve">regression </w:t>
            </w:r>
            <w:del w:id="34" w:author="Michael Brannan" w:date="2012-05-30T14:36:00Z">
              <w:r w:rsidR="003B2030" w:rsidRPr="00F95899" w:rsidDel="00AB7EF6">
                <w:rPr>
                  <w:rFonts w:asciiTheme="majorHAnsi" w:hAnsiTheme="majorHAnsi"/>
                  <w:sz w:val="22"/>
                  <w:szCs w:val="22"/>
                </w:rPr>
                <w:delText xml:space="preserve">period </w:delText>
              </w:r>
            </w:del>
            <w:ins w:id="35" w:author="Michael Brannan" w:date="2012-05-30T14:36:00Z">
              <w:r w:rsidR="00AB7EF6">
                <w:rPr>
                  <w:rFonts w:asciiTheme="majorHAnsi" w:hAnsiTheme="majorHAnsi"/>
                  <w:sz w:val="22"/>
                  <w:szCs w:val="22"/>
                </w:rPr>
                <w:t xml:space="preserve">testing duration </w:t>
              </w:r>
            </w:ins>
            <w:r w:rsidR="003B2030" w:rsidRPr="00F95899">
              <w:rPr>
                <w:rFonts w:asciiTheme="majorHAnsi" w:hAnsiTheme="majorHAnsi"/>
                <w:sz w:val="22"/>
                <w:szCs w:val="22"/>
              </w:rPr>
              <w:t>was dif</w:t>
            </w:r>
            <w:r w:rsidR="0029445F" w:rsidRPr="00F95899">
              <w:rPr>
                <w:rFonts w:asciiTheme="majorHAnsi" w:hAnsiTheme="majorHAnsi"/>
                <w:sz w:val="22"/>
                <w:szCs w:val="22"/>
              </w:rPr>
              <w:t xml:space="preserve">ficult to estimate and required a large </w:t>
            </w:r>
            <w:del w:id="36" w:author="Michael Brannan" w:date="2012-05-30T14:36:00Z">
              <w:r w:rsidR="0029445F" w:rsidRPr="00F95899" w:rsidDel="00AB7EF6">
                <w:rPr>
                  <w:rFonts w:asciiTheme="majorHAnsi" w:hAnsiTheme="majorHAnsi"/>
                  <w:sz w:val="22"/>
                  <w:szCs w:val="22"/>
                </w:rPr>
                <w:delText>number of manual testers to support</w:delText>
              </w:r>
            </w:del>
            <w:ins w:id="37" w:author="Michael Brannan" w:date="2012-05-30T14:36:00Z">
              <w:r w:rsidR="00AB7EF6">
                <w:rPr>
                  <w:rFonts w:asciiTheme="majorHAnsi" w:hAnsiTheme="majorHAnsi"/>
                  <w:sz w:val="22"/>
                  <w:szCs w:val="22"/>
                </w:rPr>
                <w:t>team to execute</w:t>
              </w:r>
            </w:ins>
            <w:r w:rsidR="0029445F" w:rsidRPr="00F95899">
              <w:rPr>
                <w:rFonts w:asciiTheme="majorHAnsi" w:hAnsiTheme="majorHAnsi"/>
                <w:sz w:val="22"/>
                <w:szCs w:val="22"/>
              </w:rPr>
              <w:t>.</w:t>
            </w:r>
          </w:p>
          <w:p w14:paraId="3B31FD6C" w14:textId="7A3896FE" w:rsidR="003B2030" w:rsidRPr="00F95899" w:rsidRDefault="003B2030" w:rsidP="00475313">
            <w:pPr>
              <w:pStyle w:val="ListParagraph"/>
              <w:numPr>
                <w:ilvl w:val="0"/>
                <w:numId w:val="7"/>
              </w:numPr>
              <w:rPr>
                <w:rFonts w:asciiTheme="majorHAnsi" w:hAnsiTheme="majorHAnsi"/>
                <w:sz w:val="22"/>
                <w:szCs w:val="22"/>
              </w:rPr>
            </w:pPr>
            <w:r w:rsidRPr="00F95899">
              <w:rPr>
                <w:rFonts w:asciiTheme="majorHAnsi" w:hAnsiTheme="majorHAnsi"/>
                <w:sz w:val="22"/>
                <w:szCs w:val="22"/>
              </w:rPr>
              <w:t xml:space="preserve">The time </w:t>
            </w:r>
            <w:del w:id="38" w:author="Michael Brannan" w:date="2012-05-30T14:37:00Z">
              <w:r w:rsidRPr="00F95899" w:rsidDel="00AB7EF6">
                <w:rPr>
                  <w:rFonts w:asciiTheme="majorHAnsi" w:hAnsiTheme="majorHAnsi"/>
                  <w:sz w:val="22"/>
                  <w:szCs w:val="22"/>
                </w:rPr>
                <w:delText xml:space="preserve">span </w:delText>
              </w:r>
            </w:del>
            <w:r w:rsidRPr="00F95899">
              <w:rPr>
                <w:rFonts w:asciiTheme="majorHAnsi" w:hAnsiTheme="majorHAnsi"/>
                <w:sz w:val="22"/>
                <w:szCs w:val="22"/>
              </w:rPr>
              <w:t xml:space="preserve">between </w:t>
            </w:r>
            <w:del w:id="39" w:author="Michael Brannan" w:date="2012-05-30T14:37:00Z">
              <w:r w:rsidRPr="00F95899" w:rsidDel="00AB7EF6">
                <w:rPr>
                  <w:rFonts w:asciiTheme="majorHAnsi" w:hAnsiTheme="majorHAnsi"/>
                  <w:sz w:val="22"/>
                  <w:szCs w:val="22"/>
                </w:rPr>
                <w:delText xml:space="preserve">when </w:delText>
              </w:r>
            </w:del>
            <w:r w:rsidRPr="00F95899">
              <w:rPr>
                <w:rFonts w:asciiTheme="majorHAnsi" w:hAnsiTheme="majorHAnsi"/>
                <w:sz w:val="22"/>
                <w:szCs w:val="22"/>
              </w:rPr>
              <w:t>defect</w:t>
            </w:r>
            <w:del w:id="40" w:author="Michael Brannan" w:date="2012-05-30T14:37:00Z">
              <w:r w:rsidRPr="00F95899" w:rsidDel="00AB7EF6">
                <w:rPr>
                  <w:rFonts w:asciiTheme="majorHAnsi" w:hAnsiTheme="majorHAnsi"/>
                  <w:sz w:val="22"/>
                  <w:szCs w:val="22"/>
                </w:rPr>
                <w:delText>s</w:delText>
              </w:r>
            </w:del>
            <w:r w:rsidRPr="00F95899">
              <w:rPr>
                <w:rFonts w:asciiTheme="majorHAnsi" w:hAnsiTheme="majorHAnsi"/>
                <w:sz w:val="22"/>
                <w:szCs w:val="22"/>
              </w:rPr>
              <w:t xml:space="preserve"> </w:t>
            </w:r>
            <w:del w:id="41" w:author="Michael Brannan" w:date="2012-05-30T14:37:00Z">
              <w:r w:rsidRPr="00F95899" w:rsidDel="00AB7EF6">
                <w:rPr>
                  <w:rFonts w:asciiTheme="majorHAnsi" w:hAnsiTheme="majorHAnsi"/>
                  <w:sz w:val="22"/>
                  <w:szCs w:val="22"/>
                </w:rPr>
                <w:delText xml:space="preserve">were </w:delText>
              </w:r>
            </w:del>
            <w:r w:rsidRPr="00F95899">
              <w:rPr>
                <w:rFonts w:asciiTheme="majorHAnsi" w:hAnsiTheme="majorHAnsi"/>
                <w:sz w:val="22"/>
                <w:szCs w:val="22"/>
              </w:rPr>
              <w:t>creat</w:t>
            </w:r>
            <w:ins w:id="42" w:author="Michael Brannan" w:date="2012-05-30T14:37:00Z">
              <w:r w:rsidR="00AB7EF6">
                <w:rPr>
                  <w:rFonts w:asciiTheme="majorHAnsi" w:hAnsiTheme="majorHAnsi"/>
                  <w:sz w:val="22"/>
                  <w:szCs w:val="22"/>
                </w:rPr>
                <w:t>ion</w:t>
              </w:r>
            </w:ins>
            <w:del w:id="43" w:author="Michael Brannan" w:date="2012-05-30T14:37:00Z">
              <w:r w:rsidRPr="00F95899" w:rsidDel="00AB7EF6">
                <w:rPr>
                  <w:rFonts w:asciiTheme="majorHAnsi" w:hAnsiTheme="majorHAnsi"/>
                  <w:sz w:val="22"/>
                  <w:szCs w:val="22"/>
                </w:rPr>
                <w:delText>ed</w:delText>
              </w:r>
            </w:del>
            <w:r w:rsidR="00902EDF" w:rsidRPr="00F95899">
              <w:rPr>
                <w:rFonts w:asciiTheme="majorHAnsi" w:hAnsiTheme="majorHAnsi"/>
                <w:sz w:val="22"/>
                <w:szCs w:val="22"/>
              </w:rPr>
              <w:t xml:space="preserve"> and fix</w:t>
            </w:r>
            <w:ins w:id="44" w:author="Michael Brannan" w:date="2012-05-30T14:38:00Z">
              <w:r w:rsidR="00AB7EF6">
                <w:rPr>
                  <w:rFonts w:asciiTheme="majorHAnsi" w:hAnsiTheme="majorHAnsi"/>
                  <w:sz w:val="22"/>
                  <w:szCs w:val="22"/>
                </w:rPr>
                <w:t xml:space="preserve"> </w:t>
              </w:r>
            </w:ins>
            <w:del w:id="45" w:author="Michael Brannan" w:date="2012-05-30T14:38:00Z">
              <w:r w:rsidR="00902EDF" w:rsidRPr="00F95899" w:rsidDel="00AB7EF6">
                <w:rPr>
                  <w:rFonts w:asciiTheme="majorHAnsi" w:hAnsiTheme="majorHAnsi"/>
                  <w:sz w:val="22"/>
                  <w:szCs w:val="22"/>
                </w:rPr>
                <w:delText xml:space="preserve">ed </w:delText>
              </w:r>
            </w:del>
            <w:r w:rsidR="00902EDF" w:rsidRPr="00F95899">
              <w:rPr>
                <w:rFonts w:asciiTheme="majorHAnsi" w:hAnsiTheme="majorHAnsi"/>
                <w:sz w:val="22"/>
                <w:szCs w:val="22"/>
              </w:rPr>
              <w:t>was too long</w:t>
            </w:r>
            <w:ins w:id="46" w:author="Michael Brannan" w:date="2012-05-30T14:38:00Z">
              <w:r w:rsidR="00AB7EF6">
                <w:rPr>
                  <w:rFonts w:asciiTheme="majorHAnsi" w:hAnsiTheme="majorHAnsi"/>
                  <w:sz w:val="22"/>
                  <w:szCs w:val="22"/>
                </w:rPr>
                <w:t xml:space="preserve"> – and defects found later in the development cycle are much more expensive to fix than those detected early in the cycle.</w:t>
              </w:r>
            </w:ins>
            <w:del w:id="47" w:author="Michael Brannan" w:date="2012-05-30T14:38:00Z">
              <w:r w:rsidR="00902EDF" w:rsidRPr="00F95899" w:rsidDel="00AB7EF6">
                <w:rPr>
                  <w:rFonts w:asciiTheme="majorHAnsi" w:hAnsiTheme="majorHAnsi"/>
                  <w:sz w:val="22"/>
                  <w:szCs w:val="22"/>
                </w:rPr>
                <w:delText>.</w:delText>
              </w:r>
            </w:del>
          </w:p>
          <w:p w14:paraId="009E2CD5" w14:textId="4F2AA4E5" w:rsidR="00CC03F6" w:rsidRPr="00F95899" w:rsidRDefault="00CC03F6" w:rsidP="00475313">
            <w:pPr>
              <w:pStyle w:val="ListParagraph"/>
              <w:numPr>
                <w:ilvl w:val="0"/>
                <w:numId w:val="7"/>
              </w:numPr>
              <w:rPr>
                <w:rFonts w:asciiTheme="majorHAnsi" w:hAnsiTheme="majorHAnsi"/>
                <w:sz w:val="22"/>
                <w:szCs w:val="22"/>
              </w:rPr>
            </w:pPr>
            <w:r w:rsidRPr="00F95899">
              <w:rPr>
                <w:rFonts w:asciiTheme="majorHAnsi" w:hAnsiTheme="majorHAnsi"/>
                <w:sz w:val="22"/>
                <w:szCs w:val="22"/>
              </w:rPr>
              <w:t>Far too many defects were finding their way to production.</w:t>
            </w:r>
          </w:p>
          <w:p w14:paraId="5D8ACC7E" w14:textId="632B1200" w:rsidR="00475313" w:rsidRPr="00F95899" w:rsidRDefault="00475313" w:rsidP="00475313">
            <w:pPr>
              <w:pStyle w:val="ListParagraph"/>
              <w:numPr>
                <w:ilvl w:val="0"/>
                <w:numId w:val="7"/>
              </w:numPr>
              <w:rPr>
                <w:rFonts w:asciiTheme="majorHAnsi" w:hAnsiTheme="majorHAnsi"/>
                <w:sz w:val="22"/>
                <w:szCs w:val="22"/>
              </w:rPr>
            </w:pPr>
            <w:r w:rsidRPr="00F95899">
              <w:rPr>
                <w:rFonts w:asciiTheme="majorHAnsi" w:hAnsiTheme="majorHAnsi"/>
                <w:sz w:val="22"/>
                <w:szCs w:val="22"/>
              </w:rPr>
              <w:t>Small se</w:t>
            </w:r>
            <w:r w:rsidR="00DC7F46" w:rsidRPr="00F95899">
              <w:rPr>
                <w:rFonts w:asciiTheme="majorHAnsi" w:hAnsiTheme="majorHAnsi"/>
                <w:sz w:val="22"/>
                <w:szCs w:val="22"/>
              </w:rPr>
              <w:t>emingly simple code changes would take</w:t>
            </w:r>
            <w:r w:rsidRPr="00F95899">
              <w:rPr>
                <w:rFonts w:asciiTheme="majorHAnsi" w:hAnsiTheme="majorHAnsi"/>
                <w:sz w:val="22"/>
                <w:szCs w:val="22"/>
              </w:rPr>
              <w:t xml:space="preserve"> too long due to a lack of confidence in avoiding un-intended side effects.</w:t>
            </w:r>
          </w:p>
          <w:p w14:paraId="4E626CC9" w14:textId="53D23121" w:rsidR="00C91415" w:rsidRDefault="00C91415" w:rsidP="009A3892">
            <w:pPr>
              <w:rPr>
                <w:ins w:id="48" w:author="Michael Brannan" w:date="2012-05-30T14:39:00Z"/>
                <w:rFonts w:asciiTheme="majorHAnsi" w:hAnsiTheme="majorHAnsi"/>
                <w:sz w:val="22"/>
                <w:szCs w:val="22"/>
              </w:rPr>
            </w:pPr>
            <w:ins w:id="49" w:author="Michael Brannan" w:date="2012-05-30T14:40:00Z">
              <w:r>
                <w:rPr>
                  <w:rFonts w:asciiTheme="majorHAnsi" w:hAnsiTheme="majorHAnsi"/>
                  <w:sz w:val="22"/>
                  <w:szCs w:val="22"/>
                </w:rPr>
                <w:t>The client recognized that once in production the resource required to “keep the lights on” would materially effect the amount of money that could be spent enhancing and expanding the quoting systems functionality.</w:t>
              </w:r>
            </w:ins>
            <w:ins w:id="50" w:author="Michael Brannan" w:date="2012-05-30T14:41:00Z">
              <w:r>
                <w:rPr>
                  <w:rFonts w:asciiTheme="majorHAnsi" w:hAnsiTheme="majorHAnsi"/>
                  <w:sz w:val="22"/>
                  <w:szCs w:val="22"/>
                </w:rPr>
                <w:t xml:space="preserve">  A more sophisticated Test Driven Development </w:t>
              </w:r>
            </w:ins>
            <w:ins w:id="51" w:author="Michael Brannan" w:date="2012-05-30T14:45:00Z">
              <w:r w:rsidR="00133571">
                <w:rPr>
                  <w:rFonts w:asciiTheme="majorHAnsi" w:hAnsiTheme="majorHAnsi"/>
                  <w:sz w:val="22"/>
                  <w:szCs w:val="22"/>
                </w:rPr>
                <w:t xml:space="preserve">(TDD) </w:t>
              </w:r>
            </w:ins>
            <w:ins w:id="52" w:author="Michael Brannan" w:date="2012-05-30T14:41:00Z">
              <w:r>
                <w:rPr>
                  <w:rFonts w:asciiTheme="majorHAnsi" w:hAnsiTheme="majorHAnsi"/>
                  <w:sz w:val="22"/>
                  <w:szCs w:val="22"/>
                </w:rPr>
                <w:t xml:space="preserve">approach was </w:t>
              </w:r>
            </w:ins>
            <w:ins w:id="53" w:author="Michael Brannan" w:date="2012-05-30T14:44:00Z">
              <w:r w:rsidR="00133571">
                <w:rPr>
                  <w:rFonts w:asciiTheme="majorHAnsi" w:hAnsiTheme="majorHAnsi"/>
                  <w:sz w:val="22"/>
                  <w:szCs w:val="22"/>
                </w:rPr>
                <w:t>the solution</w:t>
              </w:r>
            </w:ins>
            <w:ins w:id="54" w:author="Michael Brannan" w:date="2012-05-30T14:41:00Z">
              <w:r>
                <w:rPr>
                  <w:rFonts w:asciiTheme="majorHAnsi" w:hAnsiTheme="majorHAnsi"/>
                  <w:sz w:val="22"/>
                  <w:szCs w:val="22"/>
                </w:rPr>
                <w:t>.</w:t>
              </w:r>
            </w:ins>
          </w:p>
          <w:p w14:paraId="75ED0409" w14:textId="476AA44C" w:rsidR="00475313" w:rsidRPr="00F95899" w:rsidDel="00AB7EF6" w:rsidRDefault="00475313" w:rsidP="00475313">
            <w:pPr>
              <w:pStyle w:val="ListParagraph"/>
              <w:numPr>
                <w:ilvl w:val="0"/>
                <w:numId w:val="7"/>
              </w:numPr>
              <w:rPr>
                <w:del w:id="55" w:author="Michael Brannan" w:date="2012-05-30T14:39:00Z"/>
                <w:rFonts w:asciiTheme="majorHAnsi" w:hAnsiTheme="majorHAnsi"/>
                <w:sz w:val="22"/>
                <w:szCs w:val="22"/>
              </w:rPr>
            </w:pPr>
            <w:del w:id="56" w:author="Michael Brannan" w:date="2012-05-30T14:39:00Z">
              <w:r w:rsidRPr="00F95899" w:rsidDel="00AB7EF6">
                <w:rPr>
                  <w:rFonts w:asciiTheme="majorHAnsi" w:hAnsiTheme="majorHAnsi"/>
                  <w:sz w:val="22"/>
                  <w:szCs w:val="22"/>
                </w:rPr>
                <w:delText>Plagued by poor design and sloppy implementation</w:delText>
              </w:r>
              <w:r w:rsidR="00DC7F46" w:rsidRPr="00F95899" w:rsidDel="00AB7EF6">
                <w:rPr>
                  <w:rFonts w:asciiTheme="majorHAnsi" w:hAnsiTheme="majorHAnsi"/>
                  <w:sz w:val="22"/>
                  <w:szCs w:val="22"/>
                </w:rPr>
                <w:delText xml:space="preserve"> that led</w:delText>
              </w:r>
              <w:r w:rsidR="00CC03F6" w:rsidRPr="00F95899" w:rsidDel="00AB7EF6">
                <w:rPr>
                  <w:rFonts w:asciiTheme="majorHAnsi" w:hAnsiTheme="majorHAnsi"/>
                  <w:sz w:val="22"/>
                  <w:szCs w:val="22"/>
                </w:rPr>
                <w:delText xml:space="preserve"> to re-work</w:delText>
              </w:r>
              <w:r w:rsidR="003B2030" w:rsidRPr="00F95899" w:rsidDel="00AB7EF6">
                <w:rPr>
                  <w:rFonts w:asciiTheme="majorHAnsi" w:hAnsiTheme="majorHAnsi"/>
                  <w:sz w:val="22"/>
                  <w:szCs w:val="22"/>
                </w:rPr>
                <w:delText>.</w:delText>
              </w:r>
            </w:del>
          </w:p>
          <w:p w14:paraId="6A2C4472" w14:textId="30DA2A5D" w:rsidR="00280142" w:rsidRPr="0029445F" w:rsidRDefault="00CC03F6" w:rsidP="009A3892">
            <w:pPr>
              <w:rPr>
                <w:rFonts w:asciiTheme="majorHAnsi" w:hAnsiTheme="majorHAnsi"/>
              </w:rPr>
            </w:pPr>
            <w:del w:id="57" w:author="Michael Brannan" w:date="2012-05-30T14:42:00Z">
              <w:r w:rsidRPr="00F95899" w:rsidDel="00C91415">
                <w:rPr>
                  <w:rFonts w:asciiTheme="majorHAnsi" w:hAnsiTheme="majorHAnsi"/>
                  <w:sz w:val="22"/>
                  <w:szCs w:val="22"/>
                </w:rPr>
                <w:delText>The client preferred to invest resources in driving business value by building new features rather than keeping the lights on.  The client knew that there were development approaches that led the development teams to build tests as development takes place</w:delText>
              </w:r>
              <w:r w:rsidR="0029445F" w:rsidRPr="00F95899" w:rsidDel="00C91415">
                <w:rPr>
                  <w:rFonts w:asciiTheme="majorHAnsi" w:hAnsiTheme="majorHAnsi"/>
                  <w:sz w:val="22"/>
                  <w:szCs w:val="22"/>
                </w:rPr>
                <w:delText xml:space="preserve"> and that those tests could be run together often</w:delText>
              </w:r>
              <w:r w:rsidRPr="00F95899" w:rsidDel="00C91415">
                <w:rPr>
                  <w:rFonts w:asciiTheme="majorHAnsi" w:hAnsiTheme="majorHAnsi"/>
                  <w:sz w:val="22"/>
                  <w:szCs w:val="22"/>
                </w:rPr>
                <w:delText>.</w:delText>
              </w:r>
            </w:del>
          </w:p>
        </w:tc>
      </w:tr>
    </w:tbl>
    <w:p w14:paraId="5254EE14" w14:textId="77777777" w:rsidR="007B573B" w:rsidRDefault="007B573B">
      <w:pPr>
        <w:rPr>
          <w:rFonts w:asciiTheme="majorHAnsi" w:hAnsiTheme="majorHAnsi"/>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428"/>
        <w:gridCol w:w="4428"/>
      </w:tblGrid>
      <w:tr w:rsidR="009173C1" w:rsidRPr="00391349" w14:paraId="3AE4B1CA" w14:textId="77777777" w:rsidTr="00B15281">
        <w:tc>
          <w:tcPr>
            <w:tcW w:w="8856" w:type="dxa"/>
            <w:gridSpan w:val="2"/>
            <w:tcBorders>
              <w:top w:val="nil"/>
              <w:left w:val="nil"/>
              <w:bottom w:val="single" w:sz="18" w:space="0" w:color="A6A6A6" w:themeColor="background1" w:themeShade="A6"/>
              <w:right w:val="nil"/>
            </w:tcBorders>
          </w:tcPr>
          <w:p w14:paraId="26A59F80" w14:textId="72108961" w:rsidR="009173C1" w:rsidRPr="00F933C3" w:rsidRDefault="00030ED2" w:rsidP="007B3EAA">
            <w:pPr>
              <w:tabs>
                <w:tab w:val="left" w:pos="1648"/>
              </w:tabs>
              <w:rPr>
                <w:rFonts w:asciiTheme="majorHAnsi" w:hAnsiTheme="majorHAnsi"/>
                <w:b/>
              </w:rPr>
            </w:pPr>
            <w:r>
              <w:rPr>
                <w:rFonts w:asciiTheme="majorHAnsi" w:hAnsiTheme="majorHAnsi"/>
                <w:b/>
              </w:rPr>
              <w:lastRenderedPageBreak/>
              <w:t xml:space="preserve">Case Study Content: </w:t>
            </w:r>
            <w:r w:rsidR="00B9458D">
              <w:rPr>
                <w:rFonts w:asciiTheme="majorHAnsi" w:hAnsiTheme="majorHAnsi"/>
                <w:b/>
              </w:rPr>
              <w:t xml:space="preserve">Centric’s </w:t>
            </w:r>
            <w:r w:rsidR="007B3EAA">
              <w:rPr>
                <w:rFonts w:asciiTheme="majorHAnsi" w:hAnsiTheme="majorHAnsi"/>
                <w:b/>
              </w:rPr>
              <w:t>H</w:t>
            </w:r>
            <w:r w:rsidR="00811C24">
              <w:rPr>
                <w:rFonts w:asciiTheme="majorHAnsi" w:hAnsiTheme="majorHAnsi"/>
                <w:b/>
              </w:rPr>
              <w:t>igh-Impact Approach</w:t>
            </w:r>
          </w:p>
        </w:tc>
      </w:tr>
      <w:tr w:rsidR="009173C1" w:rsidRPr="00391349" w14:paraId="038F5729" w14:textId="77777777" w:rsidTr="00B15281">
        <w:tc>
          <w:tcPr>
            <w:tcW w:w="4428" w:type="dxa"/>
            <w:tcBorders>
              <w:top w:val="single" w:sz="18" w:space="0" w:color="A6A6A6" w:themeColor="background1" w:themeShade="A6"/>
            </w:tcBorders>
          </w:tcPr>
          <w:p w14:paraId="526092E1" w14:textId="2590FF16" w:rsidR="00F809C9" w:rsidRPr="00F809C9" w:rsidRDefault="00F809C9" w:rsidP="00F809C9">
            <w:pPr>
              <w:pStyle w:val="Description"/>
              <w:rPr>
                <w:rFonts w:asciiTheme="majorHAnsi" w:hAnsiTheme="majorHAnsi"/>
              </w:rPr>
            </w:pPr>
            <w:r w:rsidRPr="00F809C9">
              <w:rPr>
                <w:rFonts w:asciiTheme="majorHAnsi" w:hAnsiTheme="majorHAnsi"/>
              </w:rPr>
              <w:t xml:space="preserve">What approach/methods did we utilize to make the project </w:t>
            </w:r>
            <w:r w:rsidR="003F67EC" w:rsidRPr="00F809C9">
              <w:rPr>
                <w:rFonts w:asciiTheme="majorHAnsi" w:hAnsiTheme="majorHAnsi"/>
              </w:rPr>
              <w:t>successful?</w:t>
            </w:r>
          </w:p>
          <w:p w14:paraId="72856660" w14:textId="2D453074" w:rsidR="009173C1" w:rsidRPr="00391349" w:rsidRDefault="009173C1" w:rsidP="00811C24">
            <w:pPr>
              <w:pStyle w:val="Description"/>
              <w:rPr>
                <w:rFonts w:asciiTheme="majorHAnsi" w:hAnsiTheme="majorHAnsi"/>
              </w:rPr>
            </w:pPr>
          </w:p>
        </w:tc>
        <w:tc>
          <w:tcPr>
            <w:tcW w:w="4428" w:type="dxa"/>
            <w:tcBorders>
              <w:top w:val="single" w:sz="18" w:space="0" w:color="A6A6A6" w:themeColor="background1" w:themeShade="A6"/>
            </w:tcBorders>
          </w:tcPr>
          <w:p w14:paraId="45C7A27D" w14:textId="1B2B830B" w:rsidR="00811C24" w:rsidRPr="00811C24" w:rsidRDefault="00811C24" w:rsidP="00811C24">
            <w:pPr>
              <w:pStyle w:val="Description"/>
              <w:rPr>
                <w:rFonts w:asciiTheme="majorHAnsi" w:hAnsiTheme="majorHAnsi"/>
              </w:rPr>
            </w:pPr>
            <w:r>
              <w:rPr>
                <w:rFonts w:asciiTheme="majorHAnsi" w:hAnsiTheme="majorHAnsi"/>
              </w:rPr>
              <w:t>“</w:t>
            </w:r>
            <w:r w:rsidRPr="00811C24">
              <w:rPr>
                <w:rFonts w:asciiTheme="majorHAnsi" w:hAnsiTheme="majorHAnsi"/>
              </w:rPr>
              <w:t>Centric led a team that identified key priorities for the client’s business plan, specifically the team worked to:</w:t>
            </w:r>
          </w:p>
          <w:p w14:paraId="16B1698F" w14:textId="77777777" w:rsidR="00811C24" w:rsidRPr="00811C24" w:rsidRDefault="00811C24" w:rsidP="00811C24">
            <w:pPr>
              <w:pStyle w:val="Description"/>
              <w:rPr>
                <w:rFonts w:asciiTheme="majorHAnsi" w:hAnsiTheme="majorHAnsi"/>
              </w:rPr>
            </w:pPr>
            <w:r w:rsidRPr="00811C24">
              <w:rPr>
                <w:rFonts w:asciiTheme="majorHAnsi" w:hAnsiTheme="majorHAnsi"/>
              </w:rPr>
              <w:t>• Ensure strategic investments were applied to the appropriate business areas</w:t>
            </w:r>
          </w:p>
          <w:p w14:paraId="2F2B45C1" w14:textId="77777777" w:rsidR="00811C24" w:rsidRPr="00811C24" w:rsidRDefault="00811C24" w:rsidP="00811C24">
            <w:pPr>
              <w:pStyle w:val="Description"/>
              <w:rPr>
                <w:rFonts w:asciiTheme="majorHAnsi" w:hAnsiTheme="majorHAnsi"/>
              </w:rPr>
            </w:pPr>
            <w:r w:rsidRPr="00811C24">
              <w:rPr>
                <w:rFonts w:asciiTheme="majorHAnsi" w:hAnsiTheme="majorHAnsi"/>
              </w:rPr>
              <w:t>• Identify and summarize external business drivers including the volume growth, competition, product complexity, regulatory, and performance expectations</w:t>
            </w:r>
          </w:p>
          <w:p w14:paraId="2A1FB66F" w14:textId="77777777" w:rsidR="00811C24" w:rsidRPr="00811C24" w:rsidRDefault="00811C24" w:rsidP="00811C24">
            <w:pPr>
              <w:pStyle w:val="Description"/>
              <w:rPr>
                <w:rFonts w:asciiTheme="majorHAnsi" w:hAnsiTheme="majorHAnsi"/>
              </w:rPr>
            </w:pPr>
            <w:r w:rsidRPr="00811C24">
              <w:rPr>
                <w:rFonts w:asciiTheme="majorHAnsi" w:hAnsiTheme="majorHAnsi"/>
              </w:rPr>
              <w:t>• Assess implications of business drivers on organization</w:t>
            </w:r>
          </w:p>
          <w:p w14:paraId="1DA69871" w14:textId="77777777" w:rsidR="00811C24" w:rsidRPr="00811C24" w:rsidRDefault="00811C24" w:rsidP="00811C24">
            <w:pPr>
              <w:pStyle w:val="Description"/>
              <w:rPr>
                <w:rFonts w:asciiTheme="majorHAnsi" w:hAnsiTheme="majorHAnsi"/>
              </w:rPr>
            </w:pPr>
            <w:r w:rsidRPr="00811C24">
              <w:rPr>
                <w:rFonts w:asciiTheme="majorHAnsi" w:hAnsiTheme="majorHAnsi"/>
              </w:rPr>
              <w:t>• Interview key customers to gather perspectives and insights around client strategy, products, services and delivery</w:t>
            </w:r>
          </w:p>
          <w:p w14:paraId="1B32F1E8" w14:textId="77777777" w:rsidR="00811C24" w:rsidRPr="00811C24" w:rsidRDefault="00811C24" w:rsidP="00811C24">
            <w:pPr>
              <w:pStyle w:val="Description"/>
              <w:rPr>
                <w:rFonts w:asciiTheme="majorHAnsi" w:hAnsiTheme="majorHAnsi"/>
              </w:rPr>
            </w:pPr>
            <w:r w:rsidRPr="00811C24">
              <w:rPr>
                <w:rFonts w:asciiTheme="majorHAnsi" w:hAnsiTheme="majorHAnsi"/>
              </w:rPr>
              <w:t>• Review core business capabilities and assess strengths, weaknesses and opportunities, including business development / account management, service/capability development, service delivery and enterprise management support functions</w:t>
            </w:r>
          </w:p>
          <w:p w14:paraId="02B56278" w14:textId="24268391" w:rsidR="009173C1" w:rsidRPr="00391349" w:rsidRDefault="00811C24" w:rsidP="00811C24">
            <w:pPr>
              <w:pStyle w:val="Description"/>
              <w:rPr>
                <w:rFonts w:asciiTheme="majorHAnsi" w:hAnsiTheme="majorHAnsi"/>
              </w:rPr>
            </w:pPr>
            <w:r w:rsidRPr="00811C24">
              <w:rPr>
                <w:rFonts w:asciiTheme="majorHAnsi" w:hAnsiTheme="majorHAnsi"/>
              </w:rPr>
              <w:t>• Summarize findings and prioritized opportunity areas</w:t>
            </w:r>
            <w:r>
              <w:rPr>
                <w:rFonts w:asciiTheme="majorHAnsi" w:hAnsiTheme="majorHAnsi"/>
              </w:rPr>
              <w:t>”</w:t>
            </w:r>
          </w:p>
        </w:tc>
      </w:tr>
      <w:tr w:rsidR="009173C1" w:rsidRPr="00391349" w14:paraId="446B1072" w14:textId="77777777" w:rsidTr="00811C24">
        <w:tc>
          <w:tcPr>
            <w:tcW w:w="8856" w:type="dxa"/>
            <w:gridSpan w:val="2"/>
          </w:tcPr>
          <w:p w14:paraId="6053D384" w14:textId="7497FF53" w:rsidR="00A464A0" w:rsidRDefault="00A464A0" w:rsidP="00811C24">
            <w:pPr>
              <w:rPr>
                <w:rFonts w:asciiTheme="majorHAnsi" w:hAnsiTheme="majorHAnsi"/>
                <w:sz w:val="22"/>
                <w:szCs w:val="22"/>
              </w:rPr>
            </w:pPr>
          </w:p>
          <w:p w14:paraId="441FB749" w14:textId="316BD0D0" w:rsidR="00A464A0" w:rsidRPr="00864367" w:rsidDel="009B349B" w:rsidRDefault="004B0F92" w:rsidP="00A464A0">
            <w:pPr>
              <w:rPr>
                <w:del w:id="58" w:author="Michael Brannan" w:date="2012-05-30T14:49:00Z"/>
                <w:rFonts w:asciiTheme="majorHAnsi" w:hAnsiTheme="majorHAnsi"/>
                <w:b/>
                <w:sz w:val="22"/>
                <w:szCs w:val="22"/>
              </w:rPr>
            </w:pPr>
            <w:r w:rsidRPr="00864367">
              <w:rPr>
                <w:rFonts w:asciiTheme="majorHAnsi" w:hAnsiTheme="majorHAnsi"/>
                <w:b/>
                <w:sz w:val="22"/>
                <w:szCs w:val="22"/>
              </w:rPr>
              <w:t>Centric’s Modern TDD</w:t>
            </w:r>
            <w:r w:rsidR="00A464A0" w:rsidRPr="00864367">
              <w:rPr>
                <w:rFonts w:asciiTheme="majorHAnsi" w:hAnsiTheme="majorHAnsi"/>
                <w:b/>
                <w:sz w:val="22"/>
                <w:szCs w:val="22"/>
              </w:rPr>
              <w:t xml:space="preserve"> Execution</w:t>
            </w:r>
          </w:p>
          <w:p w14:paraId="0AE657DB" w14:textId="77777777" w:rsidR="00A464A0" w:rsidRPr="00864367" w:rsidRDefault="00A464A0" w:rsidP="00811C24">
            <w:pPr>
              <w:rPr>
                <w:rFonts w:asciiTheme="majorHAnsi" w:hAnsiTheme="majorHAnsi"/>
                <w:sz w:val="22"/>
                <w:szCs w:val="22"/>
              </w:rPr>
            </w:pPr>
          </w:p>
          <w:p w14:paraId="543EC26B" w14:textId="3F1B6FE1" w:rsidR="00B077F5" w:rsidRPr="00864367" w:rsidDel="00133571" w:rsidRDefault="003372D1" w:rsidP="00811C24">
            <w:pPr>
              <w:rPr>
                <w:del w:id="59" w:author="Michael Brannan" w:date="2012-05-30T14:44:00Z"/>
                <w:rFonts w:asciiTheme="majorHAnsi" w:hAnsiTheme="majorHAnsi"/>
                <w:sz w:val="22"/>
                <w:szCs w:val="22"/>
              </w:rPr>
            </w:pPr>
            <w:del w:id="60" w:author="Michael Brannan" w:date="2012-05-30T14:44:00Z">
              <w:r w:rsidRPr="00864367" w:rsidDel="00133571">
                <w:rPr>
                  <w:rFonts w:asciiTheme="majorHAnsi" w:hAnsiTheme="majorHAnsi"/>
                  <w:sz w:val="22"/>
                  <w:szCs w:val="22"/>
                </w:rPr>
                <w:delText>Centric was tasked with assisting the client in modernizing their development practices to address the pain they had been experiencing.  Centric chose to use Test Driven Development.</w:delText>
              </w:r>
            </w:del>
          </w:p>
          <w:p w14:paraId="752CAF94" w14:textId="1A9FE448" w:rsidR="00886B8E" w:rsidRPr="00864367" w:rsidDel="00133571" w:rsidRDefault="00886B8E" w:rsidP="00811C24">
            <w:pPr>
              <w:rPr>
                <w:del w:id="61" w:author="Michael Brannan" w:date="2012-05-30T14:44:00Z"/>
                <w:rFonts w:asciiTheme="majorHAnsi" w:hAnsiTheme="majorHAnsi"/>
                <w:sz w:val="22"/>
                <w:szCs w:val="22"/>
              </w:rPr>
            </w:pPr>
          </w:p>
          <w:p w14:paraId="4E58BF78" w14:textId="01997EAC" w:rsidR="00886B8E" w:rsidRPr="00864367" w:rsidDel="00DE3D00" w:rsidRDefault="00886B8E" w:rsidP="00811C24">
            <w:pPr>
              <w:rPr>
                <w:del w:id="62" w:author="Michael Brannan" w:date="2012-05-30T14:46:00Z"/>
                <w:rFonts w:asciiTheme="majorHAnsi" w:hAnsiTheme="majorHAnsi"/>
                <w:sz w:val="22"/>
                <w:szCs w:val="22"/>
              </w:rPr>
            </w:pPr>
            <w:del w:id="63" w:author="Michael Brannan" w:date="2012-05-30T14:46:00Z">
              <w:r w:rsidRPr="00864367" w:rsidDel="00DE3D00">
                <w:rPr>
                  <w:rFonts w:asciiTheme="majorHAnsi" w:hAnsiTheme="majorHAnsi"/>
                  <w:sz w:val="22"/>
                  <w:szCs w:val="22"/>
                </w:rPr>
                <w:delText xml:space="preserve">Test Driven Development </w:delText>
              </w:r>
            </w:del>
            <w:ins w:id="64" w:author="Michael Brannan" w:date="2012-05-30T14:46:00Z">
              <w:r w:rsidR="00DE3D00">
                <w:rPr>
                  <w:rFonts w:asciiTheme="majorHAnsi" w:hAnsiTheme="majorHAnsi"/>
                  <w:sz w:val="22"/>
                  <w:szCs w:val="22"/>
                </w:rPr>
                <w:t xml:space="preserve">TDD </w:t>
              </w:r>
            </w:ins>
            <w:r w:rsidRPr="00864367">
              <w:rPr>
                <w:rFonts w:asciiTheme="majorHAnsi" w:hAnsiTheme="majorHAnsi"/>
                <w:sz w:val="22"/>
                <w:szCs w:val="22"/>
              </w:rPr>
              <w:t>is a software engineering ‘best practice’ where development teams write follow a RED-GREEN-REFACTOR workflow</w:t>
            </w:r>
            <w:ins w:id="65" w:author="Michael Brannan" w:date="2012-05-30T14:46:00Z">
              <w:r w:rsidR="00DE3D00">
                <w:rPr>
                  <w:rFonts w:asciiTheme="majorHAnsi" w:hAnsiTheme="majorHAnsi"/>
                  <w:sz w:val="22"/>
                  <w:szCs w:val="22"/>
                </w:rPr>
                <w:t>:</w:t>
              </w:r>
            </w:ins>
            <w:del w:id="66" w:author="Michael Brannan" w:date="2012-05-30T14:46:00Z">
              <w:r w:rsidRPr="00864367" w:rsidDel="00DE3D00">
                <w:rPr>
                  <w:rFonts w:asciiTheme="majorHAnsi" w:hAnsiTheme="majorHAnsi"/>
                  <w:sz w:val="22"/>
                  <w:szCs w:val="22"/>
                </w:rPr>
                <w:delText>.</w:delText>
              </w:r>
            </w:del>
          </w:p>
          <w:p w14:paraId="6B3E7AA2" w14:textId="77777777" w:rsidR="00886B8E" w:rsidRPr="00864367" w:rsidRDefault="00886B8E" w:rsidP="00811C24">
            <w:pPr>
              <w:rPr>
                <w:rFonts w:asciiTheme="majorHAnsi" w:hAnsiTheme="majorHAnsi"/>
                <w:sz w:val="22"/>
                <w:szCs w:val="22"/>
              </w:rPr>
            </w:pPr>
          </w:p>
          <w:p w14:paraId="29E39A02" w14:textId="7D6A0134" w:rsidR="00886B8E" w:rsidRPr="00864367" w:rsidRDefault="00886B8E" w:rsidP="00886B8E">
            <w:pPr>
              <w:pStyle w:val="ListParagraph"/>
              <w:numPr>
                <w:ilvl w:val="0"/>
                <w:numId w:val="8"/>
              </w:numPr>
              <w:rPr>
                <w:rFonts w:asciiTheme="majorHAnsi" w:hAnsiTheme="majorHAnsi"/>
                <w:sz w:val="22"/>
                <w:szCs w:val="22"/>
              </w:rPr>
            </w:pPr>
            <w:r w:rsidRPr="00864367">
              <w:rPr>
                <w:rFonts w:asciiTheme="majorHAnsi" w:hAnsiTheme="majorHAnsi"/>
                <w:sz w:val="22"/>
                <w:szCs w:val="22"/>
              </w:rPr>
              <w:t xml:space="preserve">RED – The developer writes a failing test essentially </w:t>
            </w:r>
            <w:del w:id="67" w:author="Michael Brannan" w:date="2012-05-30T14:46:00Z">
              <w:r w:rsidRPr="00864367" w:rsidDel="00DE3D00">
                <w:rPr>
                  <w:rFonts w:asciiTheme="majorHAnsi" w:hAnsiTheme="majorHAnsi"/>
                  <w:sz w:val="22"/>
                  <w:szCs w:val="22"/>
                </w:rPr>
                <w:delText xml:space="preserve">encoding </w:delText>
              </w:r>
            </w:del>
            <w:ins w:id="68" w:author="Michael Brannan" w:date="2012-05-30T14:46:00Z">
              <w:r w:rsidR="00DE3D00">
                <w:rPr>
                  <w:rFonts w:asciiTheme="majorHAnsi" w:hAnsiTheme="majorHAnsi"/>
                  <w:sz w:val="22"/>
                  <w:szCs w:val="22"/>
                </w:rPr>
                <w:t xml:space="preserve">capturing </w:t>
              </w:r>
            </w:ins>
            <w:r w:rsidRPr="00864367">
              <w:rPr>
                <w:rFonts w:asciiTheme="majorHAnsi" w:hAnsiTheme="majorHAnsi"/>
                <w:sz w:val="22"/>
                <w:szCs w:val="22"/>
              </w:rPr>
              <w:t>the requirements in a test</w:t>
            </w:r>
          </w:p>
          <w:p w14:paraId="59A5E9FE" w14:textId="49CEF7D7" w:rsidR="00886B8E" w:rsidRPr="00864367" w:rsidRDefault="00886B8E" w:rsidP="00886B8E">
            <w:pPr>
              <w:pStyle w:val="ListParagraph"/>
              <w:numPr>
                <w:ilvl w:val="0"/>
                <w:numId w:val="8"/>
              </w:numPr>
              <w:rPr>
                <w:rFonts w:asciiTheme="majorHAnsi" w:hAnsiTheme="majorHAnsi"/>
                <w:sz w:val="22"/>
                <w:szCs w:val="22"/>
              </w:rPr>
            </w:pPr>
            <w:r w:rsidRPr="00864367">
              <w:rPr>
                <w:rFonts w:asciiTheme="majorHAnsi" w:hAnsiTheme="majorHAnsi"/>
                <w:sz w:val="22"/>
                <w:szCs w:val="22"/>
              </w:rPr>
              <w:t xml:space="preserve">GREEN – The developer </w:t>
            </w:r>
            <w:ins w:id="69" w:author="Michael Brannan" w:date="2012-05-30T14:46:00Z">
              <w:r w:rsidR="00DE3D00">
                <w:rPr>
                  <w:rFonts w:asciiTheme="majorHAnsi" w:hAnsiTheme="majorHAnsi"/>
                  <w:sz w:val="22"/>
                  <w:szCs w:val="22"/>
                </w:rPr>
                <w:t xml:space="preserve">implements the business functionality </w:t>
              </w:r>
            </w:ins>
            <w:del w:id="70" w:author="Michael Brannan" w:date="2012-05-30T14:46:00Z">
              <w:r w:rsidRPr="00864367" w:rsidDel="00DE3D00">
                <w:rPr>
                  <w:rFonts w:asciiTheme="majorHAnsi" w:hAnsiTheme="majorHAnsi"/>
                  <w:sz w:val="22"/>
                  <w:szCs w:val="22"/>
                </w:rPr>
                <w:delText xml:space="preserve">writes </w:delText>
              </w:r>
            </w:del>
            <w:ins w:id="71" w:author="Michael Brannan" w:date="2012-05-30T14:46:00Z">
              <w:r w:rsidR="00DE3D00">
                <w:rPr>
                  <w:rFonts w:asciiTheme="majorHAnsi" w:hAnsiTheme="majorHAnsi"/>
                  <w:sz w:val="22"/>
                  <w:szCs w:val="22"/>
                </w:rPr>
                <w:t xml:space="preserve">writing </w:t>
              </w:r>
            </w:ins>
            <w:r w:rsidRPr="00864367">
              <w:rPr>
                <w:rFonts w:asciiTheme="majorHAnsi" w:hAnsiTheme="majorHAnsi"/>
                <w:sz w:val="22"/>
                <w:szCs w:val="22"/>
              </w:rPr>
              <w:t>just enough code to pass the test</w:t>
            </w:r>
          </w:p>
          <w:p w14:paraId="45EFC223" w14:textId="3313DB8C" w:rsidR="00D80F90" w:rsidRDefault="00886B8E" w:rsidP="00D80F90">
            <w:pPr>
              <w:pStyle w:val="ListParagraph"/>
              <w:numPr>
                <w:ilvl w:val="0"/>
                <w:numId w:val="8"/>
              </w:numPr>
              <w:rPr>
                <w:rFonts w:asciiTheme="majorHAnsi" w:hAnsiTheme="majorHAnsi"/>
                <w:sz w:val="22"/>
                <w:szCs w:val="22"/>
              </w:rPr>
            </w:pPr>
            <w:r w:rsidRPr="00864367">
              <w:rPr>
                <w:rFonts w:asciiTheme="majorHAnsi" w:hAnsiTheme="majorHAnsi"/>
                <w:sz w:val="22"/>
                <w:szCs w:val="22"/>
              </w:rPr>
              <w:t xml:space="preserve">REFACTOR – The developer </w:t>
            </w:r>
            <w:del w:id="72" w:author="Michael Brannan" w:date="2012-05-30T14:47:00Z">
              <w:r w:rsidRPr="00864367" w:rsidDel="00DE3D00">
                <w:rPr>
                  <w:rFonts w:asciiTheme="majorHAnsi" w:hAnsiTheme="majorHAnsi"/>
                  <w:sz w:val="22"/>
                  <w:szCs w:val="22"/>
                </w:rPr>
                <w:delText xml:space="preserve">makes any adjustments or code cleanup to improve the code without </w:delText>
              </w:r>
            </w:del>
            <w:ins w:id="73" w:author="Michael Brannan" w:date="2012-05-30T14:47:00Z">
              <w:r w:rsidR="00DE3D00">
                <w:rPr>
                  <w:rFonts w:asciiTheme="majorHAnsi" w:hAnsiTheme="majorHAnsi"/>
                  <w:sz w:val="22"/>
                  <w:szCs w:val="22"/>
                </w:rPr>
                <w:t xml:space="preserve">refines and improves the code without </w:t>
              </w:r>
            </w:ins>
            <w:r w:rsidRPr="00864367">
              <w:rPr>
                <w:rFonts w:asciiTheme="majorHAnsi" w:hAnsiTheme="majorHAnsi"/>
                <w:sz w:val="22"/>
                <w:szCs w:val="22"/>
              </w:rPr>
              <w:t>adding new functionality.</w:t>
            </w:r>
          </w:p>
          <w:p w14:paraId="24096CA1" w14:textId="121B1308" w:rsidR="00F95899" w:rsidRDefault="00F95899" w:rsidP="00F95899">
            <w:pPr>
              <w:rPr>
                <w:rFonts w:asciiTheme="majorHAnsi" w:hAnsiTheme="majorHAnsi"/>
                <w:sz w:val="22"/>
                <w:szCs w:val="22"/>
              </w:rPr>
            </w:pPr>
            <w:r>
              <w:rPr>
                <w:rFonts w:asciiTheme="majorHAnsi" w:hAnsiTheme="majorHAnsi"/>
                <w:sz w:val="22"/>
                <w:szCs w:val="22"/>
              </w:rPr>
              <w:t>While TDD results in good test coverage</w:t>
            </w:r>
            <w:r w:rsidR="004D2E90">
              <w:rPr>
                <w:rFonts w:asciiTheme="majorHAnsi" w:hAnsiTheme="majorHAnsi"/>
                <w:sz w:val="22"/>
                <w:szCs w:val="22"/>
              </w:rPr>
              <w:t xml:space="preserve"> and </w:t>
            </w:r>
            <w:del w:id="74" w:author="Michael Brannan" w:date="2012-05-30T14:48:00Z">
              <w:r w:rsidR="004D2E90" w:rsidDel="0069013F">
                <w:rPr>
                  <w:rFonts w:asciiTheme="majorHAnsi" w:hAnsiTheme="majorHAnsi"/>
                  <w:sz w:val="22"/>
                  <w:szCs w:val="22"/>
                </w:rPr>
                <w:delText xml:space="preserve">an ad-hoc </w:delText>
              </w:r>
            </w:del>
            <w:ins w:id="75" w:author="Michael Brannan" w:date="2012-05-30T14:48:00Z">
              <w:r w:rsidR="0069013F">
                <w:rPr>
                  <w:rFonts w:asciiTheme="majorHAnsi" w:hAnsiTheme="majorHAnsi"/>
                  <w:sz w:val="22"/>
                  <w:szCs w:val="22"/>
                </w:rPr>
                <w:t xml:space="preserve">lasting </w:t>
              </w:r>
            </w:ins>
            <w:r w:rsidR="004D2E90">
              <w:rPr>
                <w:rFonts w:asciiTheme="majorHAnsi" w:hAnsiTheme="majorHAnsi"/>
                <w:sz w:val="22"/>
                <w:szCs w:val="22"/>
              </w:rPr>
              <w:t>regression test suite</w:t>
            </w:r>
            <w:r>
              <w:rPr>
                <w:rFonts w:asciiTheme="majorHAnsi" w:hAnsiTheme="majorHAnsi"/>
                <w:sz w:val="22"/>
                <w:szCs w:val="22"/>
              </w:rPr>
              <w:t xml:space="preserve">, it is </w:t>
            </w:r>
            <w:del w:id="76" w:author="Michael Brannan" w:date="2012-05-30T14:48:00Z">
              <w:r w:rsidDel="0069013F">
                <w:rPr>
                  <w:rFonts w:asciiTheme="majorHAnsi" w:hAnsiTheme="majorHAnsi"/>
                  <w:sz w:val="22"/>
                  <w:szCs w:val="22"/>
                </w:rPr>
                <w:delText xml:space="preserve">primarily </w:delText>
              </w:r>
            </w:del>
            <w:ins w:id="77" w:author="Michael Brannan" w:date="2012-05-30T14:48:00Z">
              <w:r w:rsidR="0069013F">
                <w:rPr>
                  <w:rFonts w:asciiTheme="majorHAnsi" w:hAnsiTheme="majorHAnsi"/>
                  <w:sz w:val="22"/>
                  <w:szCs w:val="22"/>
                </w:rPr>
                <w:t xml:space="preserve">also </w:t>
              </w:r>
            </w:ins>
            <w:r>
              <w:rPr>
                <w:rFonts w:asciiTheme="majorHAnsi" w:hAnsiTheme="majorHAnsi"/>
                <w:sz w:val="22"/>
                <w:szCs w:val="22"/>
              </w:rPr>
              <w:t>a software design</w:t>
            </w:r>
            <w:del w:id="78" w:author="Michael Brannan" w:date="2012-05-30T14:48:00Z">
              <w:r w:rsidDel="0069013F">
                <w:rPr>
                  <w:rFonts w:asciiTheme="majorHAnsi" w:hAnsiTheme="majorHAnsi"/>
                  <w:sz w:val="22"/>
                  <w:szCs w:val="22"/>
                </w:rPr>
                <w:delText>/</w:delText>
              </w:r>
            </w:del>
            <w:ins w:id="79" w:author="Michael Brannan" w:date="2012-05-30T14:48:00Z">
              <w:r w:rsidR="0069013F">
                <w:rPr>
                  <w:rFonts w:asciiTheme="majorHAnsi" w:hAnsiTheme="majorHAnsi"/>
                  <w:sz w:val="22"/>
                  <w:szCs w:val="22"/>
                </w:rPr>
                <w:t xml:space="preserve"> and </w:t>
              </w:r>
            </w:ins>
            <w:r>
              <w:rPr>
                <w:rFonts w:asciiTheme="majorHAnsi" w:hAnsiTheme="majorHAnsi"/>
                <w:sz w:val="22"/>
                <w:szCs w:val="22"/>
              </w:rPr>
              <w:t xml:space="preserve">development </w:t>
            </w:r>
            <w:del w:id="80" w:author="Michael Brannan" w:date="2012-05-30T14:49:00Z">
              <w:r w:rsidDel="0069013F">
                <w:rPr>
                  <w:rFonts w:asciiTheme="majorHAnsi" w:hAnsiTheme="majorHAnsi"/>
                  <w:sz w:val="22"/>
                  <w:szCs w:val="22"/>
                </w:rPr>
                <w:delText xml:space="preserve">approach </w:delText>
              </w:r>
            </w:del>
            <w:ins w:id="81" w:author="Michael Brannan" w:date="2012-05-30T14:49:00Z">
              <w:r w:rsidR="0069013F">
                <w:rPr>
                  <w:rFonts w:asciiTheme="majorHAnsi" w:hAnsiTheme="majorHAnsi"/>
                  <w:sz w:val="22"/>
                  <w:szCs w:val="22"/>
                </w:rPr>
                <w:t xml:space="preserve">technique that results in </w:t>
              </w:r>
            </w:ins>
            <w:del w:id="82" w:author="Michael Brannan" w:date="2012-05-30T14:49:00Z">
              <w:r w:rsidDel="0069013F">
                <w:rPr>
                  <w:rFonts w:asciiTheme="majorHAnsi" w:hAnsiTheme="majorHAnsi"/>
                  <w:sz w:val="22"/>
                  <w:szCs w:val="22"/>
                </w:rPr>
                <w:delText xml:space="preserve">to create </w:delText>
              </w:r>
            </w:del>
            <w:r>
              <w:rPr>
                <w:rFonts w:asciiTheme="majorHAnsi" w:hAnsiTheme="majorHAnsi"/>
                <w:sz w:val="22"/>
                <w:szCs w:val="22"/>
              </w:rPr>
              <w:t>easy to maintain, loosely couple software.</w:t>
            </w:r>
          </w:p>
          <w:p w14:paraId="1B0AA279" w14:textId="77777777" w:rsidR="00F95899" w:rsidRPr="00F95899" w:rsidRDefault="00F95899" w:rsidP="00F95899">
            <w:pPr>
              <w:rPr>
                <w:rFonts w:asciiTheme="majorHAnsi" w:hAnsiTheme="majorHAnsi"/>
                <w:sz w:val="22"/>
                <w:szCs w:val="22"/>
              </w:rPr>
            </w:pPr>
          </w:p>
          <w:p w14:paraId="06B55944" w14:textId="77777777" w:rsidR="00B077F5" w:rsidRPr="00864367" w:rsidRDefault="00886B8E" w:rsidP="00811C24">
            <w:pPr>
              <w:rPr>
                <w:rFonts w:asciiTheme="majorHAnsi" w:hAnsiTheme="majorHAnsi"/>
                <w:b/>
                <w:sz w:val="22"/>
                <w:szCs w:val="22"/>
              </w:rPr>
            </w:pPr>
            <w:r w:rsidRPr="00864367">
              <w:rPr>
                <w:rFonts w:asciiTheme="majorHAnsi" w:hAnsiTheme="majorHAnsi"/>
                <w:b/>
                <w:sz w:val="22"/>
                <w:szCs w:val="22"/>
              </w:rPr>
              <w:t>Approach</w:t>
            </w:r>
          </w:p>
          <w:p w14:paraId="63FF32A5" w14:textId="77777777" w:rsidR="00886B8E" w:rsidRPr="00864367" w:rsidDel="009B349B" w:rsidRDefault="00886B8E" w:rsidP="00811C24">
            <w:pPr>
              <w:rPr>
                <w:del w:id="83" w:author="Michael Brannan" w:date="2012-05-30T14:49:00Z"/>
                <w:rFonts w:asciiTheme="majorHAnsi" w:hAnsiTheme="majorHAnsi"/>
                <w:sz w:val="22"/>
                <w:szCs w:val="22"/>
              </w:rPr>
            </w:pPr>
          </w:p>
          <w:p w14:paraId="5046D874" w14:textId="3B431052" w:rsidR="00886B8E" w:rsidRPr="00864367" w:rsidDel="00B47B15" w:rsidRDefault="00886B8E" w:rsidP="00811C24">
            <w:pPr>
              <w:rPr>
                <w:del w:id="84" w:author="Michael Brannan" w:date="2012-05-30T14:59:00Z"/>
                <w:rFonts w:asciiTheme="majorHAnsi" w:hAnsiTheme="majorHAnsi"/>
                <w:sz w:val="22"/>
                <w:szCs w:val="22"/>
              </w:rPr>
            </w:pPr>
            <w:r w:rsidRPr="00864367">
              <w:rPr>
                <w:rFonts w:asciiTheme="majorHAnsi" w:hAnsiTheme="majorHAnsi"/>
                <w:sz w:val="22"/>
                <w:szCs w:val="22"/>
              </w:rPr>
              <w:t xml:space="preserve">Centric implemented and trained the </w:t>
            </w:r>
            <w:del w:id="85" w:author="Michael Brannan" w:date="2012-05-30T14:49:00Z">
              <w:r w:rsidRPr="00864367" w:rsidDel="00B47B15">
                <w:rPr>
                  <w:rFonts w:asciiTheme="majorHAnsi" w:hAnsiTheme="majorHAnsi"/>
                  <w:sz w:val="22"/>
                  <w:szCs w:val="22"/>
                </w:rPr>
                <w:delText>current staff on</w:delText>
              </w:r>
            </w:del>
            <w:ins w:id="86" w:author="Michael Brannan" w:date="2012-05-30T14:50:00Z">
              <w:r w:rsidR="00B47B15">
                <w:rPr>
                  <w:rFonts w:asciiTheme="majorHAnsi" w:hAnsiTheme="majorHAnsi"/>
                  <w:sz w:val="22"/>
                  <w:szCs w:val="22"/>
                </w:rPr>
                <w:t xml:space="preserve">project team on </w:t>
              </w:r>
            </w:ins>
            <w:del w:id="87" w:author="Michael Brannan" w:date="2012-05-30T14:49:00Z">
              <w:r w:rsidRPr="00864367" w:rsidDel="00B47B15">
                <w:rPr>
                  <w:rFonts w:asciiTheme="majorHAnsi" w:hAnsiTheme="majorHAnsi"/>
                  <w:sz w:val="22"/>
                  <w:szCs w:val="22"/>
                </w:rPr>
                <w:delText xml:space="preserve"> </w:delText>
              </w:r>
            </w:del>
            <w:r w:rsidRPr="00864367">
              <w:rPr>
                <w:rFonts w:asciiTheme="majorHAnsi" w:hAnsiTheme="majorHAnsi"/>
                <w:sz w:val="22"/>
                <w:szCs w:val="22"/>
              </w:rPr>
              <w:t xml:space="preserve">TDD techniques and tools for Unit and Integration Testing.  </w:t>
            </w:r>
            <w:del w:id="88" w:author="Michael Brannan" w:date="2012-05-30T14:50:00Z">
              <w:r w:rsidRPr="00864367" w:rsidDel="00B47B15">
                <w:rPr>
                  <w:rFonts w:asciiTheme="majorHAnsi" w:hAnsiTheme="majorHAnsi"/>
                  <w:sz w:val="22"/>
                  <w:szCs w:val="22"/>
                </w:rPr>
                <w:delText xml:space="preserve">We used pair </w:delText>
              </w:r>
            </w:del>
            <w:ins w:id="89" w:author="Michael Brannan" w:date="2012-05-30T14:50:00Z">
              <w:r w:rsidR="00B47B15">
                <w:rPr>
                  <w:rFonts w:asciiTheme="majorHAnsi" w:hAnsiTheme="majorHAnsi"/>
                  <w:sz w:val="22"/>
                  <w:szCs w:val="22"/>
                </w:rPr>
                <w:t xml:space="preserve">Pair </w:t>
              </w:r>
            </w:ins>
            <w:r w:rsidRPr="00864367">
              <w:rPr>
                <w:rFonts w:asciiTheme="majorHAnsi" w:hAnsiTheme="majorHAnsi"/>
                <w:sz w:val="22"/>
                <w:szCs w:val="22"/>
              </w:rPr>
              <w:t xml:space="preserve">programming </w:t>
            </w:r>
            <w:ins w:id="90" w:author="Michael Brannan" w:date="2012-05-30T14:50:00Z">
              <w:r w:rsidR="00B47B15">
                <w:rPr>
                  <w:rFonts w:asciiTheme="majorHAnsi" w:hAnsiTheme="majorHAnsi"/>
                  <w:sz w:val="22"/>
                  <w:szCs w:val="22"/>
                </w:rPr>
                <w:t xml:space="preserve">was used </w:t>
              </w:r>
            </w:ins>
            <w:r w:rsidRPr="00864367">
              <w:rPr>
                <w:rFonts w:asciiTheme="majorHAnsi" w:hAnsiTheme="majorHAnsi"/>
                <w:sz w:val="22"/>
                <w:szCs w:val="22"/>
              </w:rPr>
              <w:t xml:space="preserve">to match experienced TDD developers </w:t>
            </w:r>
            <w:r w:rsidR="009719F3" w:rsidRPr="00864367">
              <w:rPr>
                <w:rFonts w:asciiTheme="majorHAnsi" w:hAnsiTheme="majorHAnsi"/>
                <w:sz w:val="22"/>
                <w:szCs w:val="22"/>
              </w:rPr>
              <w:t>with</w:t>
            </w:r>
            <w:r w:rsidRPr="00864367">
              <w:rPr>
                <w:rFonts w:asciiTheme="majorHAnsi" w:hAnsiTheme="majorHAnsi"/>
                <w:sz w:val="22"/>
                <w:szCs w:val="22"/>
              </w:rPr>
              <w:t xml:space="preserve"> those new to the practice.  Our teams </w:t>
            </w:r>
            <w:r w:rsidR="009719F3" w:rsidRPr="00864367">
              <w:rPr>
                <w:rFonts w:asciiTheme="majorHAnsi" w:hAnsiTheme="majorHAnsi"/>
                <w:sz w:val="22"/>
                <w:szCs w:val="22"/>
              </w:rPr>
              <w:t>leveraged</w:t>
            </w:r>
            <w:r w:rsidRPr="00864367">
              <w:rPr>
                <w:rFonts w:asciiTheme="majorHAnsi" w:hAnsiTheme="majorHAnsi"/>
                <w:sz w:val="22"/>
                <w:szCs w:val="22"/>
              </w:rPr>
              <w:t xml:space="preserve"> continuous integration</w:t>
            </w:r>
            <w:r w:rsidR="00793251" w:rsidRPr="00864367">
              <w:rPr>
                <w:rFonts w:asciiTheme="majorHAnsi" w:hAnsiTheme="majorHAnsi"/>
                <w:sz w:val="22"/>
                <w:szCs w:val="22"/>
              </w:rPr>
              <w:t xml:space="preserve"> to provide </w:t>
            </w:r>
            <w:del w:id="91" w:author="Michael Brannan" w:date="2012-05-30T14:51:00Z">
              <w:r w:rsidR="00793251" w:rsidRPr="00864367" w:rsidDel="00B47B15">
                <w:rPr>
                  <w:rFonts w:asciiTheme="majorHAnsi" w:hAnsiTheme="majorHAnsi"/>
                  <w:sz w:val="22"/>
                  <w:szCs w:val="22"/>
                </w:rPr>
                <w:delText xml:space="preserve">a </w:delText>
              </w:r>
            </w:del>
            <w:r w:rsidR="00793251" w:rsidRPr="00864367">
              <w:rPr>
                <w:rFonts w:asciiTheme="majorHAnsi" w:hAnsiTheme="majorHAnsi"/>
                <w:sz w:val="22"/>
                <w:szCs w:val="22"/>
              </w:rPr>
              <w:t xml:space="preserve">rapid feedback </w:t>
            </w:r>
            <w:ins w:id="92" w:author="Michael Brannan" w:date="2012-05-30T14:51:00Z">
              <w:r w:rsidR="00B47B15">
                <w:rPr>
                  <w:rFonts w:asciiTheme="majorHAnsi" w:hAnsiTheme="majorHAnsi"/>
                  <w:sz w:val="22"/>
                  <w:szCs w:val="22"/>
                </w:rPr>
                <w:t xml:space="preserve">and detection </w:t>
              </w:r>
            </w:ins>
            <w:del w:id="93" w:author="Michael Brannan" w:date="2012-05-30T14:51:00Z">
              <w:r w:rsidR="00793251" w:rsidRPr="00864367" w:rsidDel="00B47B15">
                <w:rPr>
                  <w:rFonts w:asciiTheme="majorHAnsi" w:hAnsiTheme="majorHAnsi"/>
                  <w:sz w:val="22"/>
                  <w:szCs w:val="22"/>
                </w:rPr>
                <w:delText xml:space="preserve">mechanism of problems with </w:delText>
              </w:r>
            </w:del>
            <w:r w:rsidR="00793251" w:rsidRPr="00864367">
              <w:rPr>
                <w:rFonts w:asciiTheme="majorHAnsi" w:hAnsiTheme="majorHAnsi"/>
                <w:sz w:val="22"/>
                <w:szCs w:val="22"/>
              </w:rPr>
              <w:t>code</w:t>
            </w:r>
            <w:r w:rsidR="008F59F4" w:rsidRPr="00864367">
              <w:rPr>
                <w:rFonts w:asciiTheme="majorHAnsi" w:hAnsiTheme="majorHAnsi"/>
                <w:sz w:val="22"/>
                <w:szCs w:val="22"/>
              </w:rPr>
              <w:t xml:space="preserve"> </w:t>
            </w:r>
            <w:ins w:id="94" w:author="Michael Brannan" w:date="2012-05-30T14:51:00Z">
              <w:r w:rsidR="00B47B15">
                <w:rPr>
                  <w:rFonts w:asciiTheme="majorHAnsi" w:hAnsiTheme="majorHAnsi"/>
                  <w:sz w:val="22"/>
                  <w:szCs w:val="22"/>
                </w:rPr>
                <w:t xml:space="preserve">defects </w:t>
              </w:r>
            </w:ins>
            <w:r w:rsidR="008F59F4" w:rsidRPr="00864367">
              <w:rPr>
                <w:rFonts w:asciiTheme="majorHAnsi" w:hAnsiTheme="majorHAnsi"/>
                <w:sz w:val="22"/>
                <w:szCs w:val="22"/>
              </w:rPr>
              <w:t xml:space="preserve">and to automate the </w:t>
            </w:r>
            <w:del w:id="95" w:author="Michael Brannan" w:date="2012-05-30T14:52:00Z">
              <w:r w:rsidR="008F59F4" w:rsidRPr="00864367" w:rsidDel="00B47B15">
                <w:rPr>
                  <w:rFonts w:asciiTheme="majorHAnsi" w:hAnsiTheme="majorHAnsi"/>
                  <w:sz w:val="22"/>
                  <w:szCs w:val="22"/>
                </w:rPr>
                <w:delText>integration and build pipeline</w:delText>
              </w:r>
            </w:del>
            <w:ins w:id="96" w:author="Michael Brannan" w:date="2012-05-30T14:52:00Z">
              <w:r w:rsidR="00B47B15">
                <w:rPr>
                  <w:rFonts w:asciiTheme="majorHAnsi" w:hAnsiTheme="majorHAnsi"/>
                  <w:sz w:val="22"/>
                  <w:szCs w:val="22"/>
                </w:rPr>
                <w:t>application build process</w:t>
              </w:r>
            </w:ins>
            <w:r w:rsidR="00793251" w:rsidRPr="00864367">
              <w:rPr>
                <w:rFonts w:asciiTheme="majorHAnsi" w:hAnsiTheme="majorHAnsi"/>
                <w:sz w:val="22"/>
                <w:szCs w:val="22"/>
              </w:rPr>
              <w:t>.</w:t>
            </w:r>
            <w:ins w:id="97" w:author="Michael Brannan" w:date="2012-05-30T14:58:00Z">
              <w:r w:rsidR="00B47B15">
                <w:rPr>
                  <w:rFonts w:asciiTheme="majorHAnsi" w:hAnsiTheme="majorHAnsi"/>
                  <w:sz w:val="22"/>
                  <w:szCs w:val="22"/>
                </w:rPr>
                <w:t xml:space="preserve">  A closer look at the implemented TDD process is provided below:</w:t>
              </w:r>
            </w:ins>
          </w:p>
          <w:p w14:paraId="033CD0F1" w14:textId="16D5E685" w:rsidR="008F59F4" w:rsidRPr="00864367" w:rsidDel="00B47B15" w:rsidRDefault="008F59F4" w:rsidP="00811C24">
            <w:pPr>
              <w:rPr>
                <w:del w:id="98" w:author="Michael Brannan" w:date="2012-05-30T14:59:00Z"/>
                <w:rFonts w:asciiTheme="majorHAnsi" w:hAnsiTheme="majorHAnsi"/>
                <w:sz w:val="22"/>
                <w:szCs w:val="22"/>
              </w:rPr>
            </w:pPr>
          </w:p>
          <w:p w14:paraId="746CCBF7" w14:textId="40AB506B" w:rsidR="008F59F4" w:rsidRPr="00864367" w:rsidDel="00B47B15" w:rsidRDefault="008F59F4" w:rsidP="00811C24">
            <w:pPr>
              <w:rPr>
                <w:del w:id="99" w:author="Michael Brannan" w:date="2012-05-30T14:59:00Z"/>
                <w:rFonts w:asciiTheme="majorHAnsi" w:hAnsiTheme="majorHAnsi"/>
                <w:sz w:val="22"/>
                <w:szCs w:val="22"/>
              </w:rPr>
            </w:pPr>
            <w:del w:id="100" w:author="Michael Brannan" w:date="2012-05-30T14:59:00Z">
              <w:r w:rsidRPr="00864367" w:rsidDel="00B47B15">
                <w:rPr>
                  <w:rFonts w:asciiTheme="majorHAnsi" w:hAnsiTheme="majorHAnsi"/>
                  <w:sz w:val="22"/>
                  <w:szCs w:val="22"/>
                </w:rPr>
                <w:delText>Centric trained the developers in the RED-GREEN-REFACTOR cadence augmented with the continuous integration practices.</w:delText>
              </w:r>
            </w:del>
          </w:p>
          <w:p w14:paraId="7BDCEAA7" w14:textId="77777777" w:rsidR="008F59F4" w:rsidRPr="00864367" w:rsidRDefault="008F59F4" w:rsidP="00811C24">
            <w:pPr>
              <w:rPr>
                <w:rFonts w:asciiTheme="majorHAnsi" w:hAnsiTheme="majorHAnsi"/>
                <w:sz w:val="22"/>
                <w:szCs w:val="22"/>
              </w:rPr>
            </w:pPr>
          </w:p>
          <w:p w14:paraId="0CD9C509" w14:textId="1C7E4E88" w:rsidR="008F59F4" w:rsidRPr="00864367" w:rsidRDefault="008F59F4" w:rsidP="008F59F4">
            <w:pPr>
              <w:pStyle w:val="ListParagraph"/>
              <w:numPr>
                <w:ilvl w:val="0"/>
                <w:numId w:val="9"/>
              </w:numPr>
              <w:rPr>
                <w:rFonts w:asciiTheme="majorHAnsi" w:hAnsiTheme="majorHAnsi"/>
                <w:sz w:val="22"/>
                <w:szCs w:val="22"/>
              </w:rPr>
            </w:pPr>
            <w:r w:rsidRPr="00864367">
              <w:rPr>
                <w:rFonts w:asciiTheme="majorHAnsi" w:hAnsiTheme="majorHAnsi"/>
                <w:sz w:val="22"/>
                <w:szCs w:val="22"/>
              </w:rPr>
              <w:t>The developer writes a failing test, writes the code to pass the test and refactors as necessary</w:t>
            </w:r>
            <w:ins w:id="101" w:author="Michael Brannan" w:date="2012-05-30T14:59:00Z">
              <w:r w:rsidR="00AA316A">
                <w:rPr>
                  <w:rFonts w:asciiTheme="majorHAnsi" w:hAnsiTheme="majorHAnsi"/>
                  <w:sz w:val="22"/>
                  <w:szCs w:val="22"/>
                </w:rPr>
                <w:t>.</w:t>
              </w:r>
            </w:ins>
            <w:del w:id="102" w:author="Michael Brannan" w:date="2012-05-30T14:59:00Z">
              <w:r w:rsidRPr="00864367" w:rsidDel="00B47B15">
                <w:rPr>
                  <w:rFonts w:asciiTheme="majorHAnsi" w:hAnsiTheme="majorHAnsi"/>
                  <w:sz w:val="22"/>
                  <w:szCs w:val="22"/>
                </w:rPr>
                <w:delText>.</w:delText>
              </w:r>
            </w:del>
          </w:p>
          <w:p w14:paraId="7E03D890" w14:textId="09B6D3A8" w:rsidR="004D2E90" w:rsidRDefault="008F59F4" w:rsidP="008F59F4">
            <w:pPr>
              <w:pStyle w:val="ListParagraph"/>
              <w:numPr>
                <w:ilvl w:val="0"/>
                <w:numId w:val="9"/>
              </w:numPr>
              <w:rPr>
                <w:rFonts w:asciiTheme="majorHAnsi" w:hAnsiTheme="majorHAnsi"/>
                <w:sz w:val="22"/>
                <w:szCs w:val="22"/>
              </w:rPr>
            </w:pPr>
            <w:r w:rsidRPr="00864367">
              <w:rPr>
                <w:rFonts w:asciiTheme="majorHAnsi" w:hAnsiTheme="majorHAnsi"/>
                <w:sz w:val="22"/>
                <w:szCs w:val="22"/>
              </w:rPr>
              <w:t xml:space="preserve">Once the developer </w:t>
            </w:r>
            <w:r w:rsidR="00EB18FB" w:rsidRPr="00864367">
              <w:rPr>
                <w:rFonts w:asciiTheme="majorHAnsi" w:hAnsiTheme="majorHAnsi"/>
                <w:sz w:val="22"/>
                <w:szCs w:val="22"/>
              </w:rPr>
              <w:t xml:space="preserve">completes the </w:t>
            </w:r>
            <w:ins w:id="103" w:author="Michael Brannan" w:date="2012-05-30T14:59:00Z">
              <w:r w:rsidR="00B47B15">
                <w:rPr>
                  <w:rFonts w:asciiTheme="majorHAnsi" w:hAnsiTheme="majorHAnsi"/>
                  <w:sz w:val="22"/>
                  <w:szCs w:val="22"/>
                </w:rPr>
                <w:t xml:space="preserve">business </w:t>
              </w:r>
            </w:ins>
            <w:r w:rsidR="00EB18FB" w:rsidRPr="00864367">
              <w:rPr>
                <w:rFonts w:asciiTheme="majorHAnsi" w:hAnsiTheme="majorHAnsi"/>
                <w:sz w:val="22"/>
                <w:szCs w:val="22"/>
              </w:rPr>
              <w:t xml:space="preserve">features, </w:t>
            </w:r>
            <w:del w:id="104" w:author="Michael Brannan" w:date="2012-05-30T14:59:00Z">
              <w:r w:rsidR="00EB18FB" w:rsidRPr="00864367" w:rsidDel="00B47B15">
                <w:rPr>
                  <w:rFonts w:asciiTheme="majorHAnsi" w:hAnsiTheme="majorHAnsi"/>
                  <w:sz w:val="22"/>
                  <w:szCs w:val="22"/>
                </w:rPr>
                <w:delText>she</w:delText>
              </w:r>
              <w:r w:rsidR="00036E3C" w:rsidRPr="00864367" w:rsidDel="00B47B15">
                <w:rPr>
                  <w:rFonts w:asciiTheme="majorHAnsi" w:hAnsiTheme="majorHAnsi"/>
                  <w:sz w:val="22"/>
                  <w:szCs w:val="22"/>
                </w:rPr>
                <w:delText xml:space="preserve"> run </w:delText>
              </w:r>
            </w:del>
            <w:r w:rsidR="00036E3C" w:rsidRPr="00864367">
              <w:rPr>
                <w:rFonts w:asciiTheme="majorHAnsi" w:hAnsiTheme="majorHAnsi"/>
                <w:sz w:val="22"/>
                <w:szCs w:val="22"/>
              </w:rPr>
              <w:t xml:space="preserve">all of </w:t>
            </w:r>
            <w:del w:id="105" w:author="Michael Brannan" w:date="2012-05-30T14:59:00Z">
              <w:r w:rsidR="00036E3C" w:rsidRPr="00864367" w:rsidDel="00B47B15">
                <w:rPr>
                  <w:rFonts w:asciiTheme="majorHAnsi" w:hAnsiTheme="majorHAnsi"/>
                  <w:sz w:val="22"/>
                  <w:szCs w:val="22"/>
                </w:rPr>
                <w:delText xml:space="preserve">the </w:delText>
              </w:r>
            </w:del>
            <w:r w:rsidR="00036E3C" w:rsidRPr="00864367">
              <w:rPr>
                <w:rFonts w:asciiTheme="majorHAnsi" w:hAnsiTheme="majorHAnsi"/>
                <w:sz w:val="22"/>
                <w:szCs w:val="22"/>
              </w:rPr>
              <w:t>necessary unit or integration tests</w:t>
            </w:r>
            <w:ins w:id="106" w:author="Michael Brannan" w:date="2012-05-30T14:59:00Z">
              <w:r w:rsidR="00AA316A">
                <w:rPr>
                  <w:rFonts w:asciiTheme="majorHAnsi" w:hAnsiTheme="majorHAnsi"/>
                  <w:sz w:val="22"/>
                  <w:szCs w:val="22"/>
                </w:rPr>
                <w:t xml:space="preserve"> are executed.</w:t>
              </w:r>
            </w:ins>
            <w:del w:id="107" w:author="Michael Brannan" w:date="2012-05-30T14:59:00Z">
              <w:r w:rsidR="004D2E90" w:rsidDel="00B47B15">
                <w:rPr>
                  <w:rFonts w:asciiTheme="majorHAnsi" w:hAnsiTheme="majorHAnsi"/>
                  <w:sz w:val="22"/>
                  <w:szCs w:val="22"/>
                </w:rPr>
                <w:delText>.</w:delText>
              </w:r>
            </w:del>
          </w:p>
          <w:p w14:paraId="296414D4" w14:textId="18A1DAD3" w:rsidR="002A0540" w:rsidRDefault="004D2E90" w:rsidP="008F59F4">
            <w:pPr>
              <w:pStyle w:val="ListParagraph"/>
              <w:numPr>
                <w:ilvl w:val="0"/>
                <w:numId w:val="9"/>
              </w:numPr>
              <w:rPr>
                <w:rFonts w:asciiTheme="majorHAnsi" w:hAnsiTheme="majorHAnsi"/>
                <w:sz w:val="22"/>
                <w:szCs w:val="22"/>
              </w:rPr>
            </w:pPr>
            <w:del w:id="108" w:author="Michael Brannan" w:date="2012-05-30T15:00:00Z">
              <w:r w:rsidDel="00AA316A">
                <w:rPr>
                  <w:rFonts w:asciiTheme="majorHAnsi" w:hAnsiTheme="majorHAnsi"/>
                  <w:sz w:val="22"/>
                  <w:szCs w:val="22"/>
                </w:rPr>
                <w:delText xml:space="preserve">She then has the </w:delText>
              </w:r>
            </w:del>
            <w:ins w:id="109" w:author="Michael Brannan" w:date="2012-05-30T15:00:00Z">
              <w:r w:rsidR="00AA316A">
                <w:rPr>
                  <w:rFonts w:asciiTheme="majorHAnsi" w:hAnsiTheme="majorHAnsi"/>
                  <w:sz w:val="22"/>
                  <w:szCs w:val="22"/>
                </w:rPr>
                <w:t xml:space="preserve">A peer </w:t>
              </w:r>
            </w:ins>
            <w:r>
              <w:rPr>
                <w:rFonts w:asciiTheme="majorHAnsi" w:hAnsiTheme="majorHAnsi"/>
                <w:sz w:val="22"/>
                <w:szCs w:val="22"/>
              </w:rPr>
              <w:t>code review</w:t>
            </w:r>
            <w:del w:id="110" w:author="Michael Brannan" w:date="2012-05-30T15:00:00Z">
              <w:r w:rsidDel="00AA316A">
                <w:rPr>
                  <w:rFonts w:asciiTheme="majorHAnsi" w:hAnsiTheme="majorHAnsi"/>
                  <w:sz w:val="22"/>
                  <w:szCs w:val="22"/>
                </w:rPr>
                <w:delText>ed</w:delText>
              </w:r>
            </w:del>
            <w:r>
              <w:rPr>
                <w:rFonts w:asciiTheme="majorHAnsi" w:hAnsiTheme="majorHAnsi"/>
                <w:sz w:val="22"/>
                <w:szCs w:val="22"/>
              </w:rPr>
              <w:t xml:space="preserve"> </w:t>
            </w:r>
            <w:del w:id="111" w:author="Michael Brannan" w:date="2012-05-30T15:00:00Z">
              <w:r w:rsidDel="00AA316A">
                <w:rPr>
                  <w:rFonts w:asciiTheme="majorHAnsi" w:hAnsiTheme="majorHAnsi"/>
                  <w:sz w:val="22"/>
                  <w:szCs w:val="22"/>
                </w:rPr>
                <w:delText>by a peer</w:delText>
              </w:r>
              <w:r w:rsidR="002A0540" w:rsidDel="00AA316A">
                <w:rPr>
                  <w:rFonts w:asciiTheme="majorHAnsi" w:hAnsiTheme="majorHAnsi"/>
                  <w:sz w:val="22"/>
                  <w:szCs w:val="22"/>
                </w:rPr>
                <w:delText xml:space="preserve"> </w:delText>
              </w:r>
            </w:del>
            <w:ins w:id="112" w:author="Michael Brannan" w:date="2012-05-30T15:00:00Z">
              <w:r w:rsidR="00AA316A">
                <w:rPr>
                  <w:rFonts w:asciiTheme="majorHAnsi" w:hAnsiTheme="majorHAnsi"/>
                  <w:sz w:val="22"/>
                  <w:szCs w:val="22"/>
                </w:rPr>
                <w:t xml:space="preserve">is performed </w:t>
              </w:r>
            </w:ins>
            <w:r w:rsidR="002A0540">
              <w:rPr>
                <w:rFonts w:asciiTheme="majorHAnsi" w:hAnsiTheme="majorHAnsi"/>
                <w:sz w:val="22"/>
                <w:szCs w:val="22"/>
              </w:rPr>
              <w:t>starting with the tests.  This review process helps ensure that no requirements were overlooked and the code meets the team’s design standards.</w:t>
            </w:r>
          </w:p>
          <w:p w14:paraId="6255EC56" w14:textId="36889690" w:rsidR="00EB18FB" w:rsidRPr="00864367" w:rsidRDefault="002A0540" w:rsidP="008F59F4">
            <w:pPr>
              <w:pStyle w:val="ListParagraph"/>
              <w:numPr>
                <w:ilvl w:val="0"/>
                <w:numId w:val="9"/>
              </w:numPr>
              <w:rPr>
                <w:rFonts w:asciiTheme="majorHAnsi" w:hAnsiTheme="majorHAnsi"/>
                <w:sz w:val="22"/>
                <w:szCs w:val="22"/>
              </w:rPr>
            </w:pPr>
            <w:del w:id="113" w:author="Michael Brannan" w:date="2012-05-30T15:00:00Z">
              <w:r w:rsidDel="00AA316A">
                <w:rPr>
                  <w:rFonts w:asciiTheme="majorHAnsi" w:hAnsiTheme="majorHAnsi"/>
                  <w:sz w:val="22"/>
                  <w:szCs w:val="22"/>
                </w:rPr>
                <w:delText xml:space="preserve">She </w:delText>
              </w:r>
              <w:r w:rsidR="00036E3C" w:rsidRPr="00864367" w:rsidDel="00AA316A">
                <w:rPr>
                  <w:rFonts w:asciiTheme="majorHAnsi" w:hAnsiTheme="majorHAnsi"/>
                  <w:sz w:val="22"/>
                  <w:szCs w:val="22"/>
                </w:rPr>
                <w:delText>then</w:delText>
              </w:r>
              <w:r w:rsidR="00EB18FB" w:rsidRPr="00864367" w:rsidDel="00AA316A">
                <w:rPr>
                  <w:rFonts w:asciiTheme="majorHAnsi" w:hAnsiTheme="majorHAnsi"/>
                  <w:sz w:val="22"/>
                  <w:szCs w:val="22"/>
                </w:rPr>
                <w:delText xml:space="preserve"> commits the code </w:delText>
              </w:r>
            </w:del>
            <w:ins w:id="114" w:author="Michael Brannan" w:date="2012-05-30T15:00:00Z">
              <w:r w:rsidR="00AA316A">
                <w:rPr>
                  <w:rFonts w:asciiTheme="majorHAnsi" w:hAnsiTheme="majorHAnsi"/>
                  <w:sz w:val="22"/>
                  <w:szCs w:val="22"/>
                </w:rPr>
                <w:t xml:space="preserve">The code is then committed </w:t>
              </w:r>
            </w:ins>
            <w:r w:rsidR="00EB18FB" w:rsidRPr="00864367">
              <w:rPr>
                <w:rFonts w:asciiTheme="majorHAnsi" w:hAnsiTheme="majorHAnsi"/>
                <w:sz w:val="22"/>
                <w:szCs w:val="22"/>
              </w:rPr>
              <w:t xml:space="preserve">to the source control management system and </w:t>
            </w:r>
            <w:del w:id="115" w:author="Michael Brannan" w:date="2012-05-30T15:00:00Z">
              <w:r w:rsidR="00EB18FB" w:rsidRPr="00864367" w:rsidDel="00AA316A">
                <w:rPr>
                  <w:rFonts w:asciiTheme="majorHAnsi" w:hAnsiTheme="majorHAnsi"/>
                  <w:sz w:val="22"/>
                  <w:szCs w:val="22"/>
                </w:rPr>
                <w:delText xml:space="preserve">it </w:delText>
              </w:r>
            </w:del>
            <w:r w:rsidR="00EB18FB" w:rsidRPr="00864367">
              <w:rPr>
                <w:rFonts w:asciiTheme="majorHAnsi" w:hAnsiTheme="majorHAnsi"/>
                <w:sz w:val="22"/>
                <w:szCs w:val="22"/>
              </w:rPr>
              <w:t xml:space="preserve">is merged </w:t>
            </w:r>
            <w:ins w:id="116" w:author="Michael Brannan" w:date="2012-05-30T15:01:00Z">
              <w:r w:rsidR="00AA316A">
                <w:rPr>
                  <w:rFonts w:asciiTheme="majorHAnsi" w:hAnsiTheme="majorHAnsi"/>
                  <w:sz w:val="22"/>
                  <w:szCs w:val="22"/>
                </w:rPr>
                <w:t>in</w:t>
              </w:r>
            </w:ins>
            <w:r w:rsidR="00EB18FB" w:rsidRPr="00864367">
              <w:rPr>
                <w:rFonts w:asciiTheme="majorHAnsi" w:hAnsiTheme="majorHAnsi"/>
                <w:sz w:val="22"/>
                <w:szCs w:val="22"/>
              </w:rPr>
              <w:t>to the code base.</w:t>
            </w:r>
          </w:p>
          <w:p w14:paraId="2FADA587" w14:textId="3104E7F5" w:rsidR="00036E3C" w:rsidRPr="00864367" w:rsidRDefault="00EB18FB" w:rsidP="008F59F4">
            <w:pPr>
              <w:pStyle w:val="ListParagraph"/>
              <w:numPr>
                <w:ilvl w:val="0"/>
                <w:numId w:val="9"/>
              </w:numPr>
              <w:rPr>
                <w:rFonts w:asciiTheme="majorHAnsi" w:hAnsiTheme="majorHAnsi"/>
                <w:sz w:val="22"/>
                <w:szCs w:val="22"/>
              </w:rPr>
            </w:pPr>
            <w:r w:rsidRPr="00864367">
              <w:rPr>
                <w:rFonts w:asciiTheme="majorHAnsi" w:hAnsiTheme="majorHAnsi"/>
                <w:sz w:val="22"/>
                <w:szCs w:val="22"/>
              </w:rPr>
              <w:t xml:space="preserve">The continuous integration server detects the </w:t>
            </w:r>
            <w:r w:rsidR="00036E3C" w:rsidRPr="00864367">
              <w:rPr>
                <w:rFonts w:asciiTheme="majorHAnsi" w:hAnsiTheme="majorHAnsi"/>
                <w:sz w:val="22"/>
                <w:szCs w:val="22"/>
              </w:rPr>
              <w:t xml:space="preserve">code commit and begins its </w:t>
            </w:r>
            <w:ins w:id="117" w:author="Michael Brannan" w:date="2012-05-30T15:01:00Z">
              <w:r w:rsidR="00AA316A">
                <w:rPr>
                  <w:rFonts w:asciiTheme="majorHAnsi" w:hAnsiTheme="majorHAnsi"/>
                  <w:sz w:val="22"/>
                  <w:szCs w:val="22"/>
                </w:rPr>
                <w:t xml:space="preserve">compilation </w:t>
              </w:r>
            </w:ins>
            <w:r w:rsidR="00036E3C" w:rsidRPr="00864367">
              <w:rPr>
                <w:rFonts w:asciiTheme="majorHAnsi" w:hAnsiTheme="majorHAnsi"/>
                <w:sz w:val="22"/>
                <w:szCs w:val="22"/>
              </w:rPr>
              <w:t>workflow.</w:t>
            </w:r>
          </w:p>
          <w:p w14:paraId="6522F28A" w14:textId="7D48F205" w:rsidR="008F59F4" w:rsidRPr="00864367" w:rsidRDefault="00036E3C" w:rsidP="00036E3C">
            <w:pPr>
              <w:pStyle w:val="ListParagraph"/>
              <w:numPr>
                <w:ilvl w:val="1"/>
                <w:numId w:val="9"/>
              </w:numPr>
              <w:rPr>
                <w:rFonts w:asciiTheme="majorHAnsi" w:hAnsiTheme="majorHAnsi"/>
                <w:sz w:val="22"/>
                <w:szCs w:val="22"/>
              </w:rPr>
            </w:pPr>
            <w:r w:rsidRPr="00864367">
              <w:rPr>
                <w:rFonts w:asciiTheme="majorHAnsi" w:hAnsiTheme="majorHAnsi"/>
                <w:sz w:val="22"/>
                <w:szCs w:val="22"/>
              </w:rPr>
              <w:t xml:space="preserve">The latest source is retrieved and compiled from the source control management system. </w:t>
            </w:r>
          </w:p>
          <w:p w14:paraId="68075B5D" w14:textId="77777777" w:rsidR="00036E3C" w:rsidRPr="00864367" w:rsidRDefault="00036E3C" w:rsidP="00036E3C">
            <w:pPr>
              <w:pStyle w:val="ListParagraph"/>
              <w:numPr>
                <w:ilvl w:val="1"/>
                <w:numId w:val="9"/>
              </w:numPr>
              <w:rPr>
                <w:rFonts w:asciiTheme="majorHAnsi" w:hAnsiTheme="majorHAnsi"/>
                <w:sz w:val="22"/>
                <w:szCs w:val="22"/>
              </w:rPr>
            </w:pPr>
            <w:r w:rsidRPr="00864367">
              <w:rPr>
                <w:rFonts w:asciiTheme="majorHAnsi" w:hAnsiTheme="majorHAnsi"/>
                <w:sz w:val="22"/>
                <w:szCs w:val="22"/>
              </w:rPr>
              <w:t>All Unit and Integration tests are executed and the results are published.</w:t>
            </w:r>
          </w:p>
          <w:p w14:paraId="069F5483" w14:textId="24436D16" w:rsidR="00036E3C" w:rsidRDefault="00036E3C" w:rsidP="00036E3C">
            <w:pPr>
              <w:pStyle w:val="ListParagraph"/>
              <w:numPr>
                <w:ilvl w:val="1"/>
                <w:numId w:val="9"/>
              </w:numPr>
              <w:rPr>
                <w:ins w:id="118" w:author="Michael Brannan" w:date="2012-05-30T15:02:00Z"/>
                <w:rFonts w:asciiTheme="majorHAnsi" w:hAnsiTheme="majorHAnsi"/>
                <w:sz w:val="22"/>
                <w:szCs w:val="22"/>
              </w:rPr>
            </w:pPr>
            <w:r w:rsidRPr="00864367">
              <w:rPr>
                <w:rFonts w:asciiTheme="majorHAnsi" w:hAnsiTheme="majorHAnsi"/>
                <w:sz w:val="22"/>
                <w:szCs w:val="22"/>
              </w:rPr>
              <w:t xml:space="preserve">The compiled source is deployed to </w:t>
            </w:r>
            <w:ins w:id="119" w:author="Michael Brannan" w:date="2012-05-30T15:01:00Z">
              <w:r w:rsidR="00AA316A">
                <w:rPr>
                  <w:rFonts w:asciiTheme="majorHAnsi" w:hAnsiTheme="majorHAnsi"/>
                  <w:sz w:val="22"/>
                  <w:szCs w:val="22"/>
                </w:rPr>
                <w:t xml:space="preserve">a </w:t>
              </w:r>
            </w:ins>
            <w:r w:rsidRPr="00864367">
              <w:rPr>
                <w:rFonts w:asciiTheme="majorHAnsi" w:hAnsiTheme="majorHAnsi"/>
                <w:sz w:val="22"/>
                <w:szCs w:val="22"/>
              </w:rPr>
              <w:t>development/staging area.</w:t>
            </w:r>
          </w:p>
          <w:p w14:paraId="49BC989E" w14:textId="4CE6BF8E" w:rsidR="00AA316A" w:rsidRPr="00864367" w:rsidDel="00AA316A" w:rsidRDefault="00AA316A" w:rsidP="00AA316A">
            <w:pPr>
              <w:pStyle w:val="ListParagraph"/>
              <w:numPr>
                <w:ilvl w:val="0"/>
                <w:numId w:val="9"/>
              </w:numPr>
              <w:rPr>
                <w:del w:id="120" w:author="Michael Brannan" w:date="2012-05-30T15:03:00Z"/>
                <w:rFonts w:asciiTheme="majorHAnsi" w:hAnsiTheme="majorHAnsi"/>
                <w:sz w:val="22"/>
                <w:szCs w:val="22"/>
              </w:rPr>
              <w:pPrChange w:id="121" w:author="Michael Brannan" w:date="2012-05-30T15:02:00Z">
                <w:pPr>
                  <w:pStyle w:val="ListParagraph"/>
                  <w:numPr>
                    <w:ilvl w:val="1"/>
                    <w:numId w:val="9"/>
                  </w:numPr>
                  <w:ind w:left="1440" w:hanging="360"/>
                </w:pPr>
              </w:pPrChange>
            </w:pPr>
            <w:ins w:id="122" w:author="Michael Brannan" w:date="2012-05-30T15:02:00Z">
              <w:r>
                <w:rPr>
                  <w:rFonts w:asciiTheme="majorHAnsi" w:hAnsiTheme="majorHAnsi"/>
                  <w:sz w:val="22"/>
                  <w:szCs w:val="22"/>
                </w:rPr>
                <w:t xml:space="preserve">Finally, to make the overall process transparent and visible a custom-built dashboard displays the results of the entire process giving the development team immediate </w:t>
              </w:r>
            </w:ins>
            <w:ins w:id="123" w:author="Michael Brannan" w:date="2012-05-30T15:03:00Z">
              <w:r>
                <w:rPr>
                  <w:rFonts w:asciiTheme="majorHAnsi" w:hAnsiTheme="majorHAnsi"/>
                  <w:sz w:val="22"/>
                  <w:szCs w:val="22"/>
                </w:rPr>
                <w:t>visibility</w:t>
              </w:r>
            </w:ins>
            <w:ins w:id="124" w:author="Michael Brannan" w:date="2012-05-30T15:02:00Z">
              <w:r>
                <w:rPr>
                  <w:rFonts w:asciiTheme="majorHAnsi" w:hAnsiTheme="majorHAnsi"/>
                  <w:sz w:val="22"/>
                  <w:szCs w:val="22"/>
                </w:rPr>
                <w:t xml:space="preserve"> </w:t>
              </w:r>
            </w:ins>
            <w:ins w:id="125" w:author="Michael Brannan" w:date="2012-05-30T15:03:00Z">
              <w:r>
                <w:rPr>
                  <w:rFonts w:asciiTheme="majorHAnsi" w:hAnsiTheme="majorHAnsi"/>
                  <w:sz w:val="22"/>
                  <w:szCs w:val="22"/>
                </w:rPr>
                <w:t>into build quality.</w:t>
              </w:r>
            </w:ins>
          </w:p>
          <w:p w14:paraId="3CD5753B" w14:textId="2808FD67" w:rsidR="00886B8E" w:rsidRPr="00AA316A" w:rsidDel="00AA316A" w:rsidRDefault="00EF2CBE" w:rsidP="00811C24">
            <w:pPr>
              <w:pStyle w:val="ListParagraph"/>
              <w:numPr>
                <w:ilvl w:val="0"/>
                <w:numId w:val="9"/>
              </w:numPr>
              <w:rPr>
                <w:del w:id="126" w:author="Michael Brannan" w:date="2012-05-30T15:03:00Z"/>
                <w:rFonts w:asciiTheme="majorHAnsi" w:hAnsiTheme="majorHAnsi"/>
                <w:sz w:val="22"/>
                <w:szCs w:val="22"/>
                <w:rPrChange w:id="127" w:author="Michael Brannan" w:date="2012-05-30T15:03:00Z">
                  <w:rPr>
                    <w:del w:id="128" w:author="Michael Brannan" w:date="2012-05-30T15:03:00Z"/>
                  </w:rPr>
                </w:rPrChange>
              </w:rPr>
              <w:pPrChange w:id="129" w:author="Michael Brannan" w:date="2012-05-30T15:03:00Z">
                <w:pPr/>
              </w:pPrChange>
            </w:pPr>
            <w:del w:id="130" w:author="Michael Brannan" w:date="2012-05-30T15:03:00Z">
              <w:r w:rsidRPr="00AA316A" w:rsidDel="00AA316A">
                <w:rPr>
                  <w:rFonts w:asciiTheme="majorHAnsi" w:hAnsiTheme="majorHAnsi"/>
                  <w:sz w:val="22"/>
                  <w:szCs w:val="22"/>
                  <w:rPrChange w:id="131" w:author="Michael Brannan" w:date="2012-05-30T15:03:00Z">
                    <w:rPr/>
                  </w:rPrChange>
                </w:rPr>
                <w:delText>We also wanted to make the entire process transparent and visible.  We built a dashboard that provided visibility into the entire build process and gave</w:delText>
              </w:r>
              <w:r w:rsidR="009622FE" w:rsidRPr="00AA316A" w:rsidDel="00AA316A">
                <w:rPr>
                  <w:rFonts w:asciiTheme="majorHAnsi" w:hAnsiTheme="majorHAnsi"/>
                  <w:sz w:val="22"/>
                  <w:szCs w:val="22"/>
                  <w:rPrChange w:id="132" w:author="Michael Brannan" w:date="2012-05-30T15:03:00Z">
                    <w:rPr/>
                  </w:rPrChange>
                </w:rPr>
                <w:delText xml:space="preserve"> immediate feedback from builds with failing unit tests</w:delText>
              </w:r>
              <w:r w:rsidRPr="00AA316A" w:rsidDel="00AA316A">
                <w:rPr>
                  <w:rFonts w:asciiTheme="majorHAnsi" w:hAnsiTheme="majorHAnsi"/>
                  <w:sz w:val="22"/>
                  <w:szCs w:val="22"/>
                  <w:rPrChange w:id="133" w:author="Michael Brannan" w:date="2012-05-30T15:03:00Z">
                    <w:rPr/>
                  </w:rPrChange>
                </w:rPr>
                <w:delText>.</w:delText>
              </w:r>
            </w:del>
          </w:p>
          <w:p w14:paraId="1B1D7D69" w14:textId="77777777" w:rsidR="00EF2CBE" w:rsidRPr="00864367" w:rsidRDefault="00EF2CBE" w:rsidP="00AA316A">
            <w:pPr>
              <w:pStyle w:val="ListParagraph"/>
              <w:numPr>
                <w:ilvl w:val="0"/>
                <w:numId w:val="9"/>
              </w:numPr>
              <w:pPrChange w:id="134" w:author="Michael Brannan" w:date="2012-05-30T15:03:00Z">
                <w:pPr/>
              </w:pPrChange>
            </w:pPr>
          </w:p>
          <w:p w14:paraId="1B346F7D" w14:textId="45A5C329" w:rsidR="008F59F4" w:rsidRPr="00864367" w:rsidRDefault="00886B8E" w:rsidP="00811C24">
            <w:pPr>
              <w:rPr>
                <w:rFonts w:asciiTheme="majorHAnsi" w:hAnsiTheme="majorHAnsi"/>
                <w:b/>
                <w:sz w:val="22"/>
                <w:szCs w:val="22"/>
              </w:rPr>
            </w:pPr>
            <w:r w:rsidRPr="00864367">
              <w:rPr>
                <w:rFonts w:asciiTheme="majorHAnsi" w:hAnsiTheme="majorHAnsi"/>
                <w:b/>
                <w:sz w:val="22"/>
                <w:szCs w:val="22"/>
              </w:rPr>
              <w:t>Toolset</w:t>
            </w:r>
          </w:p>
          <w:p w14:paraId="762E49BC" w14:textId="77777777" w:rsidR="00B077F5" w:rsidRPr="00864367" w:rsidDel="004336F7" w:rsidRDefault="00B077F5" w:rsidP="00811C24">
            <w:pPr>
              <w:rPr>
                <w:del w:id="135" w:author="Michael Brannan" w:date="2012-05-30T15:48:00Z"/>
                <w:rFonts w:asciiTheme="majorHAnsi" w:hAnsiTheme="majorHAnsi"/>
                <w:sz w:val="22"/>
                <w:szCs w:val="22"/>
              </w:rPr>
            </w:pPr>
          </w:p>
          <w:p w14:paraId="2E127426" w14:textId="22BE7849" w:rsidR="00D72759" w:rsidRPr="00864367" w:rsidRDefault="00514DDC" w:rsidP="00811C24">
            <w:pPr>
              <w:rPr>
                <w:rFonts w:asciiTheme="majorHAnsi" w:hAnsiTheme="majorHAnsi"/>
                <w:sz w:val="22"/>
                <w:szCs w:val="22"/>
              </w:rPr>
            </w:pPr>
            <w:r w:rsidRPr="00864367">
              <w:rPr>
                <w:rFonts w:asciiTheme="majorHAnsi" w:hAnsiTheme="majorHAnsi"/>
                <w:sz w:val="22"/>
                <w:szCs w:val="22"/>
              </w:rPr>
              <w:t>The client predominantly worked</w:t>
            </w:r>
            <w:r w:rsidR="00D72759" w:rsidRPr="00864367">
              <w:rPr>
                <w:rFonts w:asciiTheme="majorHAnsi" w:hAnsiTheme="majorHAnsi"/>
                <w:sz w:val="22"/>
                <w:szCs w:val="22"/>
              </w:rPr>
              <w:t xml:space="preserve"> with the Microsoft .NET Framework</w:t>
            </w:r>
            <w:del w:id="136" w:author="Michael Brannan" w:date="2012-05-30T15:48:00Z">
              <w:r w:rsidR="00D72759" w:rsidRPr="00864367" w:rsidDel="004336F7">
                <w:rPr>
                  <w:rFonts w:asciiTheme="majorHAnsi" w:hAnsiTheme="majorHAnsi"/>
                  <w:sz w:val="22"/>
                  <w:szCs w:val="22"/>
                </w:rPr>
                <w:delText xml:space="preserve">.  Their development process heavily utilized </w:delText>
              </w:r>
            </w:del>
            <w:ins w:id="137" w:author="Michael Brannan" w:date="2012-05-30T15:48:00Z">
              <w:r w:rsidR="004336F7">
                <w:rPr>
                  <w:rFonts w:asciiTheme="majorHAnsi" w:hAnsiTheme="majorHAnsi"/>
                  <w:sz w:val="22"/>
                  <w:szCs w:val="22"/>
                </w:rPr>
                <w:t xml:space="preserve"> utilizing </w:t>
              </w:r>
            </w:ins>
            <w:del w:id="138" w:author="Michael Brannan" w:date="2012-05-30T15:49:00Z">
              <w:r w:rsidR="00D72759" w:rsidRPr="00864367" w:rsidDel="004336F7">
                <w:rPr>
                  <w:rFonts w:asciiTheme="majorHAnsi" w:hAnsiTheme="majorHAnsi"/>
                  <w:sz w:val="22"/>
                  <w:szCs w:val="22"/>
                </w:rPr>
                <w:delText xml:space="preserve">Microsoft </w:delText>
              </w:r>
            </w:del>
            <w:r w:rsidR="00D72759" w:rsidRPr="00864367">
              <w:rPr>
                <w:rFonts w:asciiTheme="majorHAnsi" w:hAnsiTheme="majorHAnsi"/>
                <w:sz w:val="22"/>
                <w:szCs w:val="22"/>
              </w:rPr>
              <w:t>Team Foundation Server (TFS).  TFS fills the Source Control Management</w:t>
            </w:r>
            <w:r w:rsidRPr="00864367">
              <w:rPr>
                <w:rFonts w:asciiTheme="majorHAnsi" w:hAnsiTheme="majorHAnsi"/>
                <w:sz w:val="22"/>
                <w:szCs w:val="22"/>
              </w:rPr>
              <w:t xml:space="preserve"> (SCM)</w:t>
            </w:r>
            <w:r w:rsidR="00D72759" w:rsidRPr="00864367">
              <w:rPr>
                <w:rFonts w:asciiTheme="majorHAnsi" w:hAnsiTheme="majorHAnsi"/>
                <w:sz w:val="22"/>
                <w:szCs w:val="22"/>
              </w:rPr>
              <w:t>, Continuous Integration</w:t>
            </w:r>
            <w:r w:rsidRPr="00864367">
              <w:rPr>
                <w:rFonts w:asciiTheme="majorHAnsi" w:hAnsiTheme="majorHAnsi"/>
                <w:sz w:val="22"/>
                <w:szCs w:val="22"/>
              </w:rPr>
              <w:t xml:space="preserve"> (CI)</w:t>
            </w:r>
            <w:r w:rsidR="00D72759" w:rsidRPr="00864367">
              <w:rPr>
                <w:rFonts w:asciiTheme="majorHAnsi" w:hAnsiTheme="majorHAnsi"/>
                <w:sz w:val="22"/>
                <w:szCs w:val="22"/>
              </w:rPr>
              <w:t xml:space="preserve"> and Work Item Tracking roles.  The TDD toolset needed to be compatible with .NET and TFS</w:t>
            </w:r>
            <w:r w:rsidRPr="00864367">
              <w:rPr>
                <w:rFonts w:asciiTheme="majorHAnsi" w:hAnsiTheme="majorHAnsi"/>
                <w:sz w:val="22"/>
                <w:szCs w:val="22"/>
              </w:rPr>
              <w:t>’s SCM and CI tools</w:t>
            </w:r>
            <w:r w:rsidR="00D72759" w:rsidRPr="00864367">
              <w:rPr>
                <w:rFonts w:asciiTheme="majorHAnsi" w:hAnsiTheme="majorHAnsi"/>
                <w:sz w:val="22"/>
                <w:szCs w:val="22"/>
              </w:rPr>
              <w:t>.</w:t>
            </w:r>
          </w:p>
          <w:p w14:paraId="61AF7460" w14:textId="77777777" w:rsidR="00E01CC1" w:rsidRPr="00864367" w:rsidRDefault="00E01CC1" w:rsidP="00811C24">
            <w:pPr>
              <w:rPr>
                <w:rFonts w:asciiTheme="majorHAnsi" w:hAnsiTheme="majorHAnsi"/>
                <w:sz w:val="22"/>
                <w:szCs w:val="22"/>
              </w:rPr>
            </w:pPr>
          </w:p>
          <w:p w14:paraId="2D0F70E7" w14:textId="00195D45" w:rsidR="00A464A0" w:rsidRPr="009622FE" w:rsidRDefault="00F17879" w:rsidP="004336F7">
            <w:pPr>
              <w:rPr>
                <w:rFonts w:asciiTheme="majorHAnsi" w:hAnsiTheme="majorHAnsi"/>
                <w:sz w:val="22"/>
                <w:szCs w:val="22"/>
              </w:rPr>
            </w:pPr>
            <w:r w:rsidRPr="00864367">
              <w:rPr>
                <w:rFonts w:asciiTheme="majorHAnsi" w:hAnsiTheme="majorHAnsi"/>
                <w:sz w:val="22"/>
                <w:szCs w:val="22"/>
              </w:rPr>
              <w:t>While Microsoft has a Unit Testing framework (MSTEST)</w:t>
            </w:r>
            <w:del w:id="139" w:author="Michael Brannan" w:date="2012-05-30T15:49:00Z">
              <w:r w:rsidRPr="00864367" w:rsidDel="004336F7">
                <w:rPr>
                  <w:rFonts w:asciiTheme="majorHAnsi" w:hAnsiTheme="majorHAnsi"/>
                  <w:sz w:val="22"/>
                  <w:szCs w:val="22"/>
                </w:rPr>
                <w:delText xml:space="preserve"> built into their product line</w:delText>
              </w:r>
            </w:del>
            <w:r w:rsidRPr="00864367">
              <w:rPr>
                <w:rFonts w:asciiTheme="majorHAnsi" w:hAnsiTheme="majorHAnsi"/>
                <w:sz w:val="22"/>
                <w:szCs w:val="22"/>
              </w:rPr>
              <w:t xml:space="preserve">, the assertion patterns are not widely used outside of their ecosystem.  </w:t>
            </w:r>
            <w:r w:rsidR="00E01CC1" w:rsidRPr="00864367">
              <w:rPr>
                <w:rFonts w:asciiTheme="majorHAnsi" w:hAnsiTheme="majorHAnsi"/>
                <w:sz w:val="22"/>
                <w:szCs w:val="22"/>
              </w:rPr>
              <w:t>There are two dominant</w:t>
            </w:r>
            <w:r w:rsidRPr="00864367">
              <w:rPr>
                <w:rFonts w:asciiTheme="majorHAnsi" w:hAnsiTheme="majorHAnsi"/>
                <w:sz w:val="22"/>
                <w:szCs w:val="22"/>
              </w:rPr>
              <w:t xml:space="preserve"> and community supported</w:t>
            </w:r>
            <w:r w:rsidR="00E01CC1" w:rsidRPr="00864367">
              <w:rPr>
                <w:rFonts w:asciiTheme="majorHAnsi" w:hAnsiTheme="majorHAnsi"/>
                <w:sz w:val="22"/>
                <w:szCs w:val="22"/>
              </w:rPr>
              <w:t xml:space="preserve"> TDD test writing styles, xUnit and Behavior Driven Development</w:t>
            </w:r>
            <w:r w:rsidR="00A908DA" w:rsidRPr="00864367">
              <w:rPr>
                <w:rFonts w:asciiTheme="majorHAnsi" w:hAnsiTheme="majorHAnsi"/>
                <w:sz w:val="22"/>
                <w:szCs w:val="22"/>
              </w:rPr>
              <w:t xml:space="preserve"> (BDD)</w:t>
            </w:r>
            <w:r w:rsidR="00E01CC1" w:rsidRPr="00864367">
              <w:rPr>
                <w:rFonts w:asciiTheme="majorHAnsi" w:hAnsiTheme="majorHAnsi"/>
                <w:sz w:val="22"/>
                <w:szCs w:val="22"/>
              </w:rPr>
              <w:t xml:space="preserve">.  The client already had some experience unit testing using both patterns </w:t>
            </w:r>
            <w:r w:rsidRPr="00864367">
              <w:rPr>
                <w:rFonts w:asciiTheme="majorHAnsi" w:hAnsiTheme="majorHAnsi"/>
                <w:sz w:val="22"/>
                <w:szCs w:val="22"/>
              </w:rPr>
              <w:t>so developers could choose the</w:t>
            </w:r>
            <w:r w:rsidR="00E01CC1" w:rsidRPr="00864367">
              <w:rPr>
                <w:rFonts w:asciiTheme="majorHAnsi" w:hAnsiTheme="majorHAnsi"/>
                <w:sz w:val="22"/>
                <w:szCs w:val="22"/>
              </w:rPr>
              <w:t xml:space="preserve"> pattern</w:t>
            </w:r>
            <w:r w:rsidRPr="00864367">
              <w:rPr>
                <w:rFonts w:asciiTheme="majorHAnsi" w:hAnsiTheme="majorHAnsi"/>
                <w:sz w:val="22"/>
                <w:szCs w:val="22"/>
              </w:rPr>
              <w:t xml:space="preserve"> to use</w:t>
            </w:r>
            <w:r w:rsidR="00E01CC1" w:rsidRPr="00864367">
              <w:rPr>
                <w:rFonts w:asciiTheme="majorHAnsi" w:hAnsiTheme="majorHAnsi"/>
                <w:sz w:val="22"/>
                <w:szCs w:val="22"/>
              </w:rPr>
              <w:t xml:space="preserve"> </w:t>
            </w:r>
            <w:r w:rsidRPr="00864367">
              <w:rPr>
                <w:rFonts w:asciiTheme="majorHAnsi" w:hAnsiTheme="majorHAnsi"/>
                <w:sz w:val="22"/>
                <w:szCs w:val="22"/>
              </w:rPr>
              <w:t>case-by-case</w:t>
            </w:r>
            <w:r w:rsidR="00E01CC1" w:rsidRPr="00864367">
              <w:rPr>
                <w:rFonts w:asciiTheme="majorHAnsi" w:hAnsiTheme="majorHAnsi"/>
                <w:sz w:val="22"/>
                <w:szCs w:val="22"/>
              </w:rPr>
              <w:t>.</w:t>
            </w:r>
            <w:r w:rsidRPr="00864367">
              <w:rPr>
                <w:rFonts w:asciiTheme="majorHAnsi" w:hAnsiTheme="majorHAnsi"/>
                <w:sz w:val="22"/>
                <w:szCs w:val="22"/>
              </w:rPr>
              <w:t xml:space="preserve">  </w:t>
            </w:r>
            <w:r w:rsidR="00A908DA" w:rsidRPr="00864367">
              <w:rPr>
                <w:rFonts w:asciiTheme="majorHAnsi" w:hAnsiTheme="majorHAnsi"/>
                <w:sz w:val="22"/>
                <w:szCs w:val="22"/>
              </w:rPr>
              <w:t>NUnit was chosen for the xUnit style tests and MSpec for the BDD style tests.  Both NUnit and MSpec have solid .NET implementations and were compatible with TFS</w:t>
            </w:r>
            <w:r w:rsidRPr="00864367">
              <w:rPr>
                <w:rFonts w:asciiTheme="majorHAnsi" w:hAnsiTheme="majorHAnsi"/>
                <w:sz w:val="22"/>
                <w:szCs w:val="22"/>
              </w:rPr>
              <w:t xml:space="preserve"> and broad community support</w:t>
            </w:r>
            <w:r w:rsidR="00A908DA" w:rsidRPr="00864367">
              <w:rPr>
                <w:rFonts w:asciiTheme="majorHAnsi" w:hAnsiTheme="majorHAnsi"/>
                <w:sz w:val="22"/>
                <w:szCs w:val="22"/>
              </w:rPr>
              <w:t>.</w:t>
            </w:r>
          </w:p>
        </w:tc>
      </w:tr>
    </w:tbl>
    <w:p w14:paraId="225EB72B" w14:textId="77777777" w:rsidR="009173C1" w:rsidRDefault="009173C1">
      <w:pPr>
        <w:rPr>
          <w:rFonts w:asciiTheme="majorHAnsi" w:hAnsiTheme="majorHAnsi"/>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428"/>
        <w:gridCol w:w="4428"/>
      </w:tblGrid>
      <w:tr w:rsidR="003F67EC" w:rsidRPr="00391349" w14:paraId="4764C662" w14:textId="77777777" w:rsidTr="00322242">
        <w:tc>
          <w:tcPr>
            <w:tcW w:w="8856" w:type="dxa"/>
            <w:gridSpan w:val="2"/>
            <w:tcBorders>
              <w:top w:val="nil"/>
              <w:left w:val="nil"/>
              <w:bottom w:val="single" w:sz="18" w:space="0" w:color="A6A6A6" w:themeColor="background1" w:themeShade="A6"/>
              <w:right w:val="nil"/>
            </w:tcBorders>
          </w:tcPr>
          <w:p w14:paraId="10527BD1" w14:textId="1FF0679F" w:rsidR="003F67EC" w:rsidRPr="00F933C3" w:rsidRDefault="00721B99" w:rsidP="005E34F0">
            <w:pPr>
              <w:tabs>
                <w:tab w:val="left" w:pos="1648"/>
              </w:tabs>
              <w:rPr>
                <w:rFonts w:asciiTheme="majorHAnsi" w:hAnsiTheme="majorHAnsi"/>
                <w:b/>
              </w:rPr>
            </w:pPr>
            <w:r>
              <w:rPr>
                <w:rFonts w:asciiTheme="majorHAnsi" w:hAnsiTheme="majorHAnsi"/>
                <w:b/>
              </w:rPr>
              <w:t xml:space="preserve">Case Study Content: </w:t>
            </w:r>
            <w:r w:rsidR="005E34F0">
              <w:rPr>
                <w:rFonts w:asciiTheme="majorHAnsi" w:hAnsiTheme="majorHAnsi"/>
                <w:b/>
              </w:rPr>
              <w:t>Results</w:t>
            </w:r>
          </w:p>
        </w:tc>
      </w:tr>
      <w:tr w:rsidR="003F67EC" w:rsidRPr="00391349" w14:paraId="0A0A9D37" w14:textId="77777777" w:rsidTr="00322242">
        <w:tc>
          <w:tcPr>
            <w:tcW w:w="4428" w:type="dxa"/>
            <w:tcBorders>
              <w:top w:val="single" w:sz="18" w:space="0" w:color="A6A6A6" w:themeColor="background1" w:themeShade="A6"/>
            </w:tcBorders>
          </w:tcPr>
          <w:p w14:paraId="7D7E409E" w14:textId="2F7664EB" w:rsidR="00030ED2" w:rsidRPr="00030ED2" w:rsidRDefault="00030ED2" w:rsidP="00030ED2">
            <w:pPr>
              <w:pStyle w:val="Description"/>
              <w:rPr>
                <w:rFonts w:asciiTheme="majorHAnsi" w:hAnsiTheme="majorHAnsi"/>
              </w:rPr>
            </w:pPr>
            <w:r w:rsidRPr="00030ED2">
              <w:rPr>
                <w:rFonts w:asciiTheme="majorHAnsi" w:hAnsiTheme="majorHAnsi"/>
              </w:rPr>
              <w:t>What was the outcome of the project and how the client felt a</w:t>
            </w:r>
            <w:r w:rsidR="001E778D">
              <w:rPr>
                <w:rFonts w:asciiTheme="majorHAnsi" w:hAnsiTheme="majorHAnsi"/>
              </w:rPr>
              <w:t>bout the success of the project?</w:t>
            </w:r>
            <w:r w:rsidRPr="00030ED2">
              <w:rPr>
                <w:rFonts w:asciiTheme="majorHAnsi" w:hAnsiTheme="majorHAnsi"/>
              </w:rPr>
              <w:t xml:space="preserve">  What were they able to do n</w:t>
            </w:r>
            <w:r w:rsidR="00721B99">
              <w:rPr>
                <w:rFonts w:asciiTheme="majorHAnsi" w:hAnsiTheme="majorHAnsi"/>
              </w:rPr>
              <w:t>ow that Centric has</w:t>
            </w:r>
            <w:r w:rsidR="001E778D">
              <w:rPr>
                <w:rFonts w:asciiTheme="majorHAnsi" w:hAnsiTheme="majorHAnsi"/>
              </w:rPr>
              <w:t xml:space="preserve"> helped them?</w:t>
            </w:r>
          </w:p>
          <w:p w14:paraId="3AF28281" w14:textId="77777777" w:rsidR="003F67EC" w:rsidRPr="00391349" w:rsidRDefault="003F67EC" w:rsidP="00322242">
            <w:pPr>
              <w:pStyle w:val="Description"/>
              <w:rPr>
                <w:rFonts w:asciiTheme="majorHAnsi" w:hAnsiTheme="majorHAnsi"/>
              </w:rPr>
            </w:pPr>
          </w:p>
        </w:tc>
        <w:tc>
          <w:tcPr>
            <w:tcW w:w="4428" w:type="dxa"/>
            <w:tcBorders>
              <w:top w:val="single" w:sz="18" w:space="0" w:color="A6A6A6" w:themeColor="background1" w:themeShade="A6"/>
            </w:tcBorders>
          </w:tcPr>
          <w:p w14:paraId="3CD6731B" w14:textId="5F8966E7" w:rsidR="003F67EC" w:rsidRPr="00391349" w:rsidRDefault="00030ED2" w:rsidP="00322242">
            <w:pPr>
              <w:pStyle w:val="Description"/>
              <w:rPr>
                <w:rFonts w:asciiTheme="majorHAnsi" w:hAnsiTheme="majorHAnsi"/>
              </w:rPr>
            </w:pPr>
            <w:r>
              <w:rPr>
                <w:rFonts w:asciiTheme="majorHAnsi" w:hAnsiTheme="majorHAnsi"/>
              </w:rPr>
              <w:t>“The project set the stage for a major Outbound Redesign initiative.  All initiatives are projected to drive significant value by improving service levels, absorbing future growth and optimizing cost structure.</w:t>
            </w:r>
          </w:p>
        </w:tc>
      </w:tr>
      <w:tr w:rsidR="003F67EC" w:rsidRPr="00391349" w14:paraId="6ADD73BB" w14:textId="77777777" w:rsidTr="00322242">
        <w:tc>
          <w:tcPr>
            <w:tcW w:w="8856" w:type="dxa"/>
            <w:gridSpan w:val="2"/>
          </w:tcPr>
          <w:p w14:paraId="38A0CCF4" w14:textId="2E26B35D" w:rsidR="00A464A0" w:rsidRDefault="00A464A0" w:rsidP="009A3892">
            <w:pPr>
              <w:rPr>
                <w:rFonts w:asciiTheme="majorHAnsi" w:hAnsiTheme="majorHAnsi"/>
                <w:sz w:val="22"/>
                <w:szCs w:val="22"/>
              </w:rPr>
            </w:pPr>
          </w:p>
          <w:p w14:paraId="5C74EEEF" w14:textId="44962800" w:rsidR="00A464A0" w:rsidRPr="00643965" w:rsidRDefault="004B0F92" w:rsidP="00A464A0">
            <w:pPr>
              <w:rPr>
                <w:rFonts w:asciiTheme="majorHAnsi" w:hAnsiTheme="majorHAnsi"/>
                <w:b/>
              </w:rPr>
            </w:pPr>
            <w:r>
              <w:rPr>
                <w:rFonts w:asciiTheme="majorHAnsi" w:hAnsiTheme="majorHAnsi"/>
                <w:b/>
              </w:rPr>
              <w:t>Automated Regression Testing Benefits</w:t>
            </w:r>
          </w:p>
          <w:p w14:paraId="33A5031B" w14:textId="77777777" w:rsidR="00A464A0" w:rsidDel="001A0B50" w:rsidRDefault="00A464A0" w:rsidP="009A3892">
            <w:pPr>
              <w:rPr>
                <w:del w:id="140" w:author="Michael Brannan" w:date="2012-05-30T15:50:00Z"/>
                <w:rFonts w:asciiTheme="majorHAnsi" w:hAnsiTheme="majorHAnsi"/>
                <w:sz w:val="22"/>
                <w:szCs w:val="22"/>
              </w:rPr>
            </w:pPr>
          </w:p>
          <w:p w14:paraId="329A46BC" w14:textId="5EC25DA1" w:rsidR="009622FE" w:rsidRDefault="009622FE" w:rsidP="009A3892">
            <w:pPr>
              <w:rPr>
                <w:rFonts w:asciiTheme="majorHAnsi" w:hAnsiTheme="majorHAnsi"/>
                <w:sz w:val="22"/>
                <w:szCs w:val="22"/>
              </w:rPr>
            </w:pPr>
            <w:r>
              <w:rPr>
                <w:rFonts w:asciiTheme="majorHAnsi" w:hAnsiTheme="majorHAnsi"/>
                <w:sz w:val="22"/>
                <w:szCs w:val="22"/>
              </w:rPr>
              <w:t xml:space="preserve">After </w:t>
            </w:r>
            <w:del w:id="141" w:author="Michael Brannan" w:date="2012-05-30T15:50:00Z">
              <w:r w:rsidDel="001A0B50">
                <w:rPr>
                  <w:rFonts w:asciiTheme="majorHAnsi" w:hAnsiTheme="majorHAnsi"/>
                  <w:sz w:val="22"/>
                  <w:szCs w:val="22"/>
                </w:rPr>
                <w:delText xml:space="preserve">one year of using </w:delText>
              </w:r>
            </w:del>
            <w:ins w:id="142" w:author="Michael Brannan" w:date="2012-05-30T15:50:00Z">
              <w:r w:rsidR="001A0B50">
                <w:rPr>
                  <w:rFonts w:asciiTheme="majorHAnsi" w:hAnsiTheme="majorHAnsi"/>
                  <w:sz w:val="22"/>
                  <w:szCs w:val="22"/>
                </w:rPr>
                <w:t xml:space="preserve">implementing </w:t>
              </w:r>
            </w:ins>
            <w:r>
              <w:rPr>
                <w:rFonts w:asciiTheme="majorHAnsi" w:hAnsiTheme="majorHAnsi"/>
                <w:sz w:val="22"/>
                <w:szCs w:val="22"/>
              </w:rPr>
              <w:t>TDD the client has experi</w:t>
            </w:r>
            <w:r w:rsidR="004D2E90">
              <w:rPr>
                <w:rFonts w:asciiTheme="majorHAnsi" w:hAnsiTheme="majorHAnsi"/>
                <w:sz w:val="22"/>
                <w:szCs w:val="22"/>
              </w:rPr>
              <w:t xml:space="preserve">enced a transformation of sorts resulting in </w:t>
            </w:r>
            <w:ins w:id="143" w:author="Michael Brannan" w:date="2012-05-30T15:50:00Z">
              <w:r w:rsidR="001A0B50">
                <w:rPr>
                  <w:rFonts w:asciiTheme="majorHAnsi" w:hAnsiTheme="majorHAnsi"/>
                  <w:sz w:val="22"/>
                  <w:szCs w:val="22"/>
                </w:rPr>
                <w:t xml:space="preserve">the following </w:t>
              </w:r>
            </w:ins>
            <w:r w:rsidR="004D2E90">
              <w:rPr>
                <w:rFonts w:asciiTheme="majorHAnsi" w:hAnsiTheme="majorHAnsi"/>
                <w:sz w:val="22"/>
                <w:szCs w:val="22"/>
              </w:rPr>
              <w:t>tangible benefits</w:t>
            </w:r>
            <w:ins w:id="144" w:author="Michael Brannan" w:date="2012-05-30T15:51:00Z">
              <w:r w:rsidR="001A0B50">
                <w:rPr>
                  <w:rFonts w:asciiTheme="majorHAnsi" w:hAnsiTheme="majorHAnsi"/>
                  <w:sz w:val="22"/>
                  <w:szCs w:val="22"/>
                </w:rPr>
                <w:t>:</w:t>
              </w:r>
            </w:ins>
            <w:del w:id="145" w:author="Michael Brannan" w:date="2012-05-30T15:51:00Z">
              <w:r w:rsidR="004D2E90" w:rsidDel="001A0B50">
                <w:rPr>
                  <w:rFonts w:asciiTheme="majorHAnsi" w:hAnsiTheme="majorHAnsi"/>
                  <w:sz w:val="22"/>
                  <w:szCs w:val="22"/>
                </w:rPr>
                <w:delText>.</w:delText>
              </w:r>
            </w:del>
          </w:p>
          <w:p w14:paraId="5D79B01D" w14:textId="77777777" w:rsidR="004D2E90" w:rsidRDefault="004D2E90" w:rsidP="009A3892">
            <w:pPr>
              <w:rPr>
                <w:rFonts w:asciiTheme="majorHAnsi" w:hAnsiTheme="majorHAnsi"/>
                <w:sz w:val="22"/>
                <w:szCs w:val="22"/>
              </w:rPr>
            </w:pPr>
          </w:p>
          <w:p w14:paraId="3288B788" w14:textId="41F5ABD5" w:rsidR="002F5948" w:rsidRPr="002F5948" w:rsidRDefault="002F5948" w:rsidP="009A3892">
            <w:pPr>
              <w:rPr>
                <w:rFonts w:asciiTheme="majorHAnsi" w:hAnsiTheme="majorHAnsi"/>
                <w:i/>
                <w:sz w:val="22"/>
                <w:szCs w:val="22"/>
              </w:rPr>
            </w:pPr>
            <w:r w:rsidRPr="002F5948">
              <w:rPr>
                <w:rFonts w:asciiTheme="majorHAnsi" w:hAnsiTheme="majorHAnsi"/>
                <w:i/>
                <w:sz w:val="22"/>
                <w:szCs w:val="22"/>
              </w:rPr>
              <w:t>Code Coverage</w:t>
            </w:r>
          </w:p>
          <w:p w14:paraId="206621B4" w14:textId="3372061A" w:rsidR="004D2E90" w:rsidRDefault="004D2E90" w:rsidP="001A0B50">
            <w:pPr>
              <w:rPr>
                <w:rFonts w:asciiTheme="majorHAnsi" w:hAnsiTheme="majorHAnsi"/>
                <w:sz w:val="22"/>
                <w:szCs w:val="22"/>
              </w:rPr>
            </w:pPr>
            <w:r w:rsidRPr="002F5948">
              <w:rPr>
                <w:rFonts w:asciiTheme="majorHAnsi" w:hAnsiTheme="majorHAnsi"/>
                <w:sz w:val="22"/>
                <w:szCs w:val="22"/>
              </w:rPr>
              <w:t xml:space="preserve">There are </w:t>
            </w:r>
            <w:del w:id="146" w:author="Michael Brannan" w:date="2012-05-30T15:51:00Z">
              <w:r w:rsidRPr="002F5948" w:rsidDel="001A0B50">
                <w:rPr>
                  <w:rFonts w:asciiTheme="majorHAnsi" w:hAnsiTheme="majorHAnsi"/>
                  <w:sz w:val="22"/>
                  <w:szCs w:val="22"/>
                </w:rPr>
                <w:delText xml:space="preserve">currently more than </w:delText>
              </w:r>
            </w:del>
            <w:ins w:id="147" w:author="Michael Brannan" w:date="2012-05-30T15:51:00Z">
              <w:r w:rsidR="001A0B50">
                <w:rPr>
                  <w:rFonts w:asciiTheme="majorHAnsi" w:hAnsiTheme="majorHAnsi"/>
                  <w:sz w:val="22"/>
                  <w:szCs w:val="22"/>
                </w:rPr>
                <w:t xml:space="preserve">over </w:t>
              </w:r>
            </w:ins>
            <w:r w:rsidRPr="002F5948">
              <w:rPr>
                <w:rFonts w:asciiTheme="majorHAnsi" w:hAnsiTheme="majorHAnsi"/>
                <w:sz w:val="22"/>
                <w:szCs w:val="22"/>
              </w:rPr>
              <w:t>15,000 coded Integration and Unit test</w:t>
            </w:r>
            <w:ins w:id="148" w:author="Michael Brannan" w:date="2012-05-30T15:51:00Z">
              <w:r w:rsidR="001A0B50">
                <w:rPr>
                  <w:rFonts w:asciiTheme="majorHAnsi" w:hAnsiTheme="majorHAnsi"/>
                  <w:sz w:val="22"/>
                  <w:szCs w:val="22"/>
                </w:rPr>
                <w:t xml:space="preserve">s executed every time new code is committed </w:t>
              </w:r>
            </w:ins>
            <w:del w:id="149" w:author="Michael Brannan" w:date="2012-05-30T15:51:00Z">
              <w:r w:rsidRPr="002F5948" w:rsidDel="001A0B50">
                <w:rPr>
                  <w:rFonts w:asciiTheme="majorHAnsi" w:hAnsiTheme="majorHAnsi"/>
                  <w:sz w:val="22"/>
                  <w:szCs w:val="22"/>
                </w:rPr>
                <w:delText xml:space="preserve"> </w:delText>
              </w:r>
            </w:del>
            <w:ins w:id="150" w:author="Michael Brannan" w:date="2012-05-30T15:51:00Z">
              <w:r w:rsidR="001A0B50">
                <w:rPr>
                  <w:rFonts w:asciiTheme="majorHAnsi" w:hAnsiTheme="majorHAnsi"/>
                  <w:sz w:val="22"/>
                  <w:szCs w:val="22"/>
                </w:rPr>
                <w:t xml:space="preserve"> </w:t>
              </w:r>
            </w:ins>
            <w:del w:id="151" w:author="Michael Brannan" w:date="2012-05-30T15:51:00Z">
              <w:r w:rsidRPr="002F5948" w:rsidDel="001A0B50">
                <w:rPr>
                  <w:rFonts w:asciiTheme="majorHAnsi" w:hAnsiTheme="majorHAnsi"/>
                  <w:sz w:val="22"/>
                  <w:szCs w:val="22"/>
                </w:rPr>
                <w:delText xml:space="preserve">that are part of the </w:delText>
              </w:r>
              <w:r w:rsidR="002F5948" w:rsidDel="001A0B50">
                <w:rPr>
                  <w:rFonts w:asciiTheme="majorHAnsi" w:hAnsiTheme="majorHAnsi"/>
                  <w:sz w:val="22"/>
                  <w:szCs w:val="22"/>
                </w:rPr>
                <w:delText>test suite</w:delText>
              </w:r>
              <w:r w:rsidRPr="002F5948" w:rsidDel="001A0B50">
                <w:rPr>
                  <w:rFonts w:asciiTheme="majorHAnsi" w:hAnsiTheme="majorHAnsi"/>
                  <w:sz w:val="22"/>
                  <w:szCs w:val="22"/>
                </w:rPr>
                <w:delText>.  These tests are executed every time code is committed.</w:delText>
              </w:r>
              <w:r w:rsidR="002F5948" w:rsidDel="001A0B50">
                <w:rPr>
                  <w:rFonts w:asciiTheme="majorHAnsi" w:hAnsiTheme="majorHAnsi"/>
                  <w:sz w:val="22"/>
                  <w:szCs w:val="22"/>
                </w:rPr>
                <w:delText xml:space="preserve">  </w:delText>
              </w:r>
            </w:del>
            <w:r w:rsidRPr="002F5948">
              <w:rPr>
                <w:rFonts w:asciiTheme="majorHAnsi" w:hAnsiTheme="majorHAnsi"/>
                <w:sz w:val="22"/>
                <w:szCs w:val="22"/>
              </w:rPr>
              <w:t>Defects for well-tested features are found soon after they are created.</w:t>
            </w:r>
            <w:r w:rsidR="00527DD2">
              <w:rPr>
                <w:rFonts w:asciiTheme="majorHAnsi" w:hAnsiTheme="majorHAnsi"/>
                <w:sz w:val="22"/>
                <w:szCs w:val="22"/>
              </w:rPr>
              <w:t xml:space="preserve">  New code written </w:t>
            </w:r>
            <w:del w:id="152" w:author="Michael Brannan" w:date="2012-05-30T15:52:00Z">
              <w:r w:rsidR="00527DD2" w:rsidDel="001A0B50">
                <w:rPr>
                  <w:rFonts w:asciiTheme="majorHAnsi" w:hAnsiTheme="majorHAnsi"/>
                  <w:sz w:val="22"/>
                  <w:szCs w:val="22"/>
                </w:rPr>
                <w:delText xml:space="preserve">in that timeframe </w:delText>
              </w:r>
            </w:del>
            <w:r w:rsidR="00527DD2">
              <w:rPr>
                <w:rFonts w:asciiTheme="majorHAnsi" w:hAnsiTheme="majorHAnsi"/>
                <w:sz w:val="22"/>
                <w:szCs w:val="22"/>
              </w:rPr>
              <w:t xml:space="preserve">has close to 80% code coverage.  </w:t>
            </w:r>
            <w:ins w:id="153" w:author="Michael Brannan" w:date="2012-05-30T15:54:00Z">
              <w:r w:rsidR="001A0B50">
                <w:rPr>
                  <w:rFonts w:asciiTheme="majorHAnsi" w:hAnsiTheme="majorHAnsi"/>
                  <w:sz w:val="22"/>
                  <w:szCs w:val="22"/>
                </w:rPr>
                <w:t>Existing code’s tests are continually updated maintain or expanding the 80% code coverage goal.</w:t>
              </w:r>
            </w:ins>
            <w:del w:id="154" w:author="Michael Brannan" w:date="2012-05-30T15:52:00Z">
              <w:r w:rsidR="00527DD2" w:rsidDel="001A0B50">
                <w:rPr>
                  <w:rFonts w:asciiTheme="majorHAnsi" w:hAnsiTheme="majorHAnsi"/>
                  <w:sz w:val="22"/>
                  <w:szCs w:val="22"/>
                </w:rPr>
                <w:delText>E</w:delText>
              </w:r>
            </w:del>
            <w:del w:id="155" w:author="Michael Brannan" w:date="2012-05-30T15:54:00Z">
              <w:r w:rsidR="00527DD2" w:rsidDel="001A0B50">
                <w:rPr>
                  <w:rFonts w:asciiTheme="majorHAnsi" w:hAnsiTheme="majorHAnsi"/>
                  <w:sz w:val="22"/>
                  <w:szCs w:val="22"/>
                </w:rPr>
                <w:delText xml:space="preserve">xisting code </w:delText>
              </w:r>
            </w:del>
            <w:del w:id="156" w:author="Michael Brannan" w:date="2012-05-30T15:53:00Z">
              <w:r w:rsidR="00527DD2" w:rsidDel="001A0B50">
                <w:rPr>
                  <w:rFonts w:asciiTheme="majorHAnsi" w:hAnsiTheme="majorHAnsi"/>
                  <w:sz w:val="22"/>
                  <w:szCs w:val="22"/>
                </w:rPr>
                <w:delText xml:space="preserve">that has been modified during this development cycle </w:delText>
              </w:r>
            </w:del>
            <w:del w:id="157" w:author="Michael Brannan" w:date="2012-05-30T15:54:00Z">
              <w:r w:rsidR="00527DD2" w:rsidDel="001A0B50">
                <w:rPr>
                  <w:rFonts w:asciiTheme="majorHAnsi" w:hAnsiTheme="majorHAnsi"/>
                  <w:sz w:val="22"/>
                  <w:szCs w:val="22"/>
                </w:rPr>
                <w:delText xml:space="preserve">is having tests </w:delText>
              </w:r>
            </w:del>
            <w:del w:id="158" w:author="Michael Brannan" w:date="2012-05-30T15:53:00Z">
              <w:r w:rsidR="00527DD2" w:rsidDel="001A0B50">
                <w:rPr>
                  <w:rFonts w:asciiTheme="majorHAnsi" w:hAnsiTheme="majorHAnsi"/>
                  <w:sz w:val="22"/>
                  <w:szCs w:val="22"/>
                </w:rPr>
                <w:delText>added as the code is changed.</w:delText>
              </w:r>
            </w:del>
          </w:p>
          <w:p w14:paraId="65B8C664" w14:textId="10AA7047" w:rsidR="002F5948" w:rsidRDefault="00527DD2" w:rsidP="002F5948">
            <w:pPr>
              <w:rPr>
                <w:rFonts w:asciiTheme="majorHAnsi" w:hAnsiTheme="majorHAnsi"/>
                <w:sz w:val="22"/>
                <w:szCs w:val="22"/>
              </w:rPr>
            </w:pPr>
            <w:r>
              <w:rPr>
                <w:rFonts w:asciiTheme="majorHAnsi" w:hAnsiTheme="majorHAnsi"/>
                <w:sz w:val="22"/>
                <w:szCs w:val="22"/>
              </w:rPr>
              <w:t xml:space="preserve">  </w:t>
            </w:r>
          </w:p>
          <w:p w14:paraId="08CDD28A" w14:textId="0C4C80D8" w:rsidR="002F5948" w:rsidRPr="002F5948" w:rsidRDefault="002F5948" w:rsidP="002F5948">
            <w:pPr>
              <w:rPr>
                <w:rFonts w:asciiTheme="majorHAnsi" w:hAnsiTheme="majorHAnsi"/>
                <w:i/>
                <w:sz w:val="22"/>
                <w:szCs w:val="22"/>
              </w:rPr>
            </w:pPr>
            <w:r w:rsidRPr="002F5948">
              <w:rPr>
                <w:rFonts w:asciiTheme="majorHAnsi" w:hAnsiTheme="majorHAnsi"/>
                <w:i/>
                <w:sz w:val="22"/>
                <w:szCs w:val="22"/>
              </w:rPr>
              <w:t>Fewer Defects</w:t>
            </w:r>
          </w:p>
          <w:p w14:paraId="7C9FD120" w14:textId="64D5C7DB" w:rsidR="002F5948" w:rsidRPr="002F5948" w:rsidDel="001A0B50" w:rsidRDefault="002F5948" w:rsidP="002F5948">
            <w:pPr>
              <w:rPr>
                <w:del w:id="159" w:author="Michael Brannan" w:date="2012-05-30T15:57:00Z"/>
                <w:rFonts w:asciiTheme="majorHAnsi" w:hAnsiTheme="majorHAnsi"/>
                <w:sz w:val="22"/>
                <w:szCs w:val="22"/>
              </w:rPr>
            </w:pPr>
            <w:del w:id="160" w:author="Michael Brannan" w:date="2012-05-30T15:57:00Z">
              <w:r w:rsidDel="001A0B50">
                <w:rPr>
                  <w:rFonts w:asciiTheme="majorHAnsi" w:hAnsiTheme="majorHAnsi"/>
                  <w:sz w:val="22"/>
                  <w:szCs w:val="22"/>
                </w:rPr>
                <w:delText>The client was very good at tracking defects.  Comparing the same product to the previous version at the same time in the lifecycle, showed 400 fewer defects entering production</w:delText>
              </w:r>
              <w:r w:rsidR="00527DD2" w:rsidDel="001A0B50">
                <w:rPr>
                  <w:rFonts w:asciiTheme="majorHAnsi" w:hAnsiTheme="majorHAnsi"/>
                  <w:sz w:val="22"/>
                  <w:szCs w:val="22"/>
                </w:rPr>
                <w:delText>.</w:delText>
              </w:r>
            </w:del>
          </w:p>
          <w:p w14:paraId="3860D755" w14:textId="2B99F2A9" w:rsidR="001A0B50" w:rsidRDefault="001A0B50" w:rsidP="00E6649C">
            <w:pPr>
              <w:rPr>
                <w:ins w:id="161" w:author="Michael Brannan" w:date="2012-05-30T15:55:00Z"/>
                <w:rFonts w:asciiTheme="majorHAnsi" w:hAnsiTheme="majorHAnsi"/>
                <w:sz w:val="22"/>
                <w:szCs w:val="22"/>
              </w:rPr>
            </w:pPr>
            <w:ins w:id="162" w:author="Michael Brannan" w:date="2012-05-30T15:55:00Z">
              <w:r>
                <w:rPr>
                  <w:rFonts w:asciiTheme="majorHAnsi" w:hAnsiTheme="majorHAnsi"/>
                  <w:sz w:val="22"/>
                  <w:szCs w:val="22"/>
                </w:rPr>
                <w:t>Our client’s historic code promotion process did a great job of capturing production</w:t>
              </w:r>
            </w:ins>
            <w:ins w:id="163" w:author="Michael Brannan" w:date="2012-05-30T15:57:00Z">
              <w:r>
                <w:rPr>
                  <w:rFonts w:asciiTheme="majorHAnsi" w:hAnsiTheme="majorHAnsi"/>
                  <w:sz w:val="22"/>
                  <w:szCs w:val="22"/>
                </w:rPr>
                <w:t xml:space="preserve"> defects</w:t>
              </w:r>
            </w:ins>
            <w:ins w:id="164" w:author="Michael Brannan" w:date="2012-05-30T15:55:00Z">
              <w:r>
                <w:rPr>
                  <w:rFonts w:asciiTheme="majorHAnsi" w:hAnsiTheme="majorHAnsi"/>
                  <w:sz w:val="22"/>
                  <w:szCs w:val="22"/>
                </w:rPr>
                <w:t xml:space="preserve">.  Comparing traditional development efforts with the new TDD powered effort has resulted in a much lower number of defects making it into </w:t>
              </w:r>
            </w:ins>
            <w:ins w:id="165" w:author="Michael Brannan" w:date="2012-05-30T15:56:00Z">
              <w:r>
                <w:rPr>
                  <w:rFonts w:asciiTheme="majorHAnsi" w:hAnsiTheme="majorHAnsi"/>
                  <w:sz w:val="22"/>
                  <w:szCs w:val="22"/>
                </w:rPr>
                <w:t>production.</w:t>
              </w:r>
            </w:ins>
          </w:p>
          <w:p w14:paraId="7631A115" w14:textId="77777777" w:rsidR="001A0B50" w:rsidRDefault="001A0B50" w:rsidP="00E6649C">
            <w:pPr>
              <w:rPr>
                <w:rFonts w:asciiTheme="majorHAnsi" w:hAnsiTheme="majorHAnsi"/>
                <w:sz w:val="22"/>
                <w:szCs w:val="22"/>
              </w:rPr>
            </w:pPr>
          </w:p>
          <w:p w14:paraId="499FD619" w14:textId="5D551792" w:rsidR="00E6649C" w:rsidRPr="00E6649C" w:rsidRDefault="00E6649C" w:rsidP="00E6649C">
            <w:pPr>
              <w:rPr>
                <w:rFonts w:asciiTheme="majorHAnsi" w:hAnsiTheme="majorHAnsi"/>
                <w:i/>
                <w:sz w:val="22"/>
                <w:szCs w:val="22"/>
              </w:rPr>
            </w:pPr>
            <w:r w:rsidRPr="00E6649C">
              <w:rPr>
                <w:rFonts w:asciiTheme="majorHAnsi" w:hAnsiTheme="majorHAnsi"/>
                <w:i/>
                <w:sz w:val="22"/>
                <w:szCs w:val="22"/>
              </w:rPr>
              <w:t>Culture</w:t>
            </w:r>
          </w:p>
          <w:p w14:paraId="13E55055" w14:textId="52E6D3D9" w:rsidR="00E6649C" w:rsidRDefault="001A0B50" w:rsidP="001A0B50">
            <w:pPr>
              <w:rPr>
                <w:rFonts w:asciiTheme="majorHAnsi" w:hAnsiTheme="majorHAnsi"/>
                <w:sz w:val="22"/>
                <w:szCs w:val="22"/>
              </w:rPr>
            </w:pPr>
            <w:ins w:id="166" w:author="Michael Brannan" w:date="2012-05-30T15:58:00Z">
              <w:r>
                <w:rPr>
                  <w:rFonts w:asciiTheme="majorHAnsi" w:hAnsiTheme="majorHAnsi"/>
                  <w:sz w:val="22"/>
                  <w:szCs w:val="22"/>
                </w:rPr>
                <w:t xml:space="preserve">The transparency of the build </w:t>
              </w:r>
            </w:ins>
            <w:del w:id="167" w:author="Michael Brannan" w:date="2012-05-30T15:58:00Z">
              <w:r w:rsidR="00E6649C" w:rsidDel="001A0B50">
                <w:rPr>
                  <w:rFonts w:asciiTheme="majorHAnsi" w:hAnsiTheme="majorHAnsi"/>
                  <w:sz w:val="22"/>
                  <w:szCs w:val="22"/>
                </w:rPr>
                <w:delText>The public build transparency</w:delText>
              </w:r>
            </w:del>
            <w:del w:id="168" w:author="Michael Brannan" w:date="2012-05-30T15:59:00Z">
              <w:r w:rsidR="00E6649C" w:rsidDel="001A0B50">
                <w:rPr>
                  <w:rFonts w:asciiTheme="majorHAnsi" w:hAnsiTheme="majorHAnsi"/>
                  <w:sz w:val="22"/>
                  <w:szCs w:val="22"/>
                </w:rPr>
                <w:delText xml:space="preserve"> </w:delText>
              </w:r>
            </w:del>
            <w:r w:rsidR="00E6649C">
              <w:rPr>
                <w:rFonts w:asciiTheme="majorHAnsi" w:hAnsiTheme="majorHAnsi"/>
                <w:sz w:val="22"/>
                <w:szCs w:val="22"/>
              </w:rPr>
              <w:t xml:space="preserve">and </w:t>
            </w:r>
            <w:del w:id="169" w:author="Michael Brannan" w:date="2012-05-30T15:59:00Z">
              <w:r w:rsidR="00E6649C" w:rsidDel="001A0B50">
                <w:rPr>
                  <w:rFonts w:asciiTheme="majorHAnsi" w:hAnsiTheme="majorHAnsi"/>
                  <w:sz w:val="22"/>
                  <w:szCs w:val="22"/>
                </w:rPr>
                <w:delText xml:space="preserve">the </w:delText>
              </w:r>
            </w:del>
            <w:r w:rsidR="00E6649C">
              <w:rPr>
                <w:rFonts w:asciiTheme="majorHAnsi" w:hAnsiTheme="majorHAnsi"/>
                <w:sz w:val="22"/>
                <w:szCs w:val="22"/>
              </w:rPr>
              <w:t>code review process has created a culture of ownership. Developers go to great lengths to not be the person that ‘breaks the build’.  Also, knowing that their work product will come under peer scrutiny</w:t>
            </w:r>
            <w:del w:id="170" w:author="Michael Brannan" w:date="2012-05-30T15:59:00Z">
              <w:r w:rsidR="00E6649C" w:rsidDel="001A0B50">
                <w:rPr>
                  <w:rFonts w:asciiTheme="majorHAnsi" w:hAnsiTheme="majorHAnsi"/>
                  <w:sz w:val="22"/>
                  <w:szCs w:val="22"/>
                </w:rPr>
                <w:delText>,</w:delText>
              </w:r>
            </w:del>
            <w:r w:rsidR="00E6649C">
              <w:rPr>
                <w:rFonts w:asciiTheme="majorHAnsi" w:hAnsiTheme="majorHAnsi"/>
                <w:sz w:val="22"/>
                <w:szCs w:val="22"/>
              </w:rPr>
              <w:t xml:space="preserve"> more time has been spent in design resulting in a better product.</w:t>
            </w:r>
          </w:p>
          <w:p w14:paraId="6B2F216E" w14:textId="77777777" w:rsidR="00E6649C" w:rsidRDefault="00E6649C" w:rsidP="00E6649C">
            <w:pPr>
              <w:rPr>
                <w:rFonts w:asciiTheme="majorHAnsi" w:hAnsiTheme="majorHAnsi"/>
                <w:sz w:val="22"/>
                <w:szCs w:val="22"/>
              </w:rPr>
            </w:pPr>
          </w:p>
          <w:p w14:paraId="76795E20" w14:textId="77777777" w:rsidR="00E6649C" w:rsidRPr="00E6649C" w:rsidRDefault="00E6649C" w:rsidP="00E6649C">
            <w:pPr>
              <w:rPr>
                <w:rFonts w:asciiTheme="majorHAnsi" w:hAnsiTheme="majorHAnsi"/>
                <w:i/>
                <w:sz w:val="22"/>
                <w:szCs w:val="22"/>
              </w:rPr>
            </w:pPr>
            <w:r w:rsidRPr="00E6649C">
              <w:rPr>
                <w:rFonts w:asciiTheme="majorHAnsi" w:hAnsiTheme="majorHAnsi"/>
                <w:i/>
                <w:sz w:val="22"/>
                <w:szCs w:val="22"/>
              </w:rPr>
              <w:t>Productivity</w:t>
            </w:r>
          </w:p>
          <w:p w14:paraId="21B51447" w14:textId="3AD7AAC8" w:rsidR="009F71D7" w:rsidRDefault="009F71D7" w:rsidP="00E6649C">
            <w:pPr>
              <w:rPr>
                <w:ins w:id="171" w:author="Michael Brannan" w:date="2012-05-30T16:03:00Z"/>
                <w:rFonts w:asciiTheme="majorHAnsi" w:hAnsiTheme="majorHAnsi"/>
                <w:sz w:val="22"/>
                <w:szCs w:val="22"/>
              </w:rPr>
            </w:pPr>
            <w:ins w:id="172" w:author="Michael Brannan" w:date="2012-05-30T16:03:00Z">
              <w:r>
                <w:rPr>
                  <w:rFonts w:asciiTheme="majorHAnsi" w:hAnsiTheme="majorHAnsi"/>
                  <w:sz w:val="22"/>
                  <w:szCs w:val="22"/>
                </w:rPr>
                <w:t>Productivity enhancements have been numerous:</w:t>
              </w:r>
            </w:ins>
          </w:p>
          <w:p w14:paraId="66FF5878" w14:textId="6D9F8002" w:rsidR="00E6649C" w:rsidDel="009F71D7" w:rsidRDefault="00E6649C" w:rsidP="009F71D7">
            <w:pPr>
              <w:pStyle w:val="ListParagraph"/>
              <w:numPr>
                <w:ilvl w:val="0"/>
                <w:numId w:val="12"/>
              </w:numPr>
              <w:rPr>
                <w:del w:id="173" w:author="Michael Brannan" w:date="2012-05-30T16:03:00Z"/>
                <w:rFonts w:asciiTheme="majorHAnsi" w:hAnsiTheme="majorHAnsi"/>
                <w:sz w:val="22"/>
                <w:szCs w:val="22"/>
              </w:rPr>
              <w:pPrChange w:id="174" w:author="Michael Brannan" w:date="2012-05-30T16:03:00Z">
                <w:pPr/>
              </w:pPrChange>
            </w:pPr>
            <w:r w:rsidRPr="009F71D7">
              <w:rPr>
                <w:rFonts w:asciiTheme="majorHAnsi" w:hAnsiTheme="majorHAnsi"/>
                <w:sz w:val="22"/>
                <w:szCs w:val="22"/>
                <w:rPrChange w:id="175" w:author="Michael Brannan" w:date="2012-05-30T16:03:00Z">
                  <w:rPr/>
                </w:rPrChange>
              </w:rPr>
              <w:t xml:space="preserve">Because one side-effect of TDD is a solid set of regression tests, developers </w:t>
            </w:r>
            <w:r w:rsidR="000C4182" w:rsidRPr="009F71D7">
              <w:rPr>
                <w:rFonts w:asciiTheme="majorHAnsi" w:hAnsiTheme="majorHAnsi"/>
                <w:sz w:val="22"/>
                <w:szCs w:val="22"/>
                <w:rPrChange w:id="176" w:author="Michael Brannan" w:date="2012-05-30T16:03:00Z">
                  <w:rPr/>
                </w:rPrChange>
              </w:rPr>
              <w:t>are</w:t>
            </w:r>
            <w:r w:rsidRPr="009F71D7">
              <w:rPr>
                <w:rFonts w:asciiTheme="majorHAnsi" w:hAnsiTheme="majorHAnsi"/>
                <w:sz w:val="22"/>
                <w:szCs w:val="22"/>
                <w:rPrChange w:id="177" w:author="Michael Brannan" w:date="2012-05-30T16:03:00Z">
                  <w:rPr/>
                </w:rPrChange>
              </w:rPr>
              <w:t xml:space="preserve"> refactor</w:t>
            </w:r>
            <w:r w:rsidR="000C4182" w:rsidRPr="009F71D7">
              <w:rPr>
                <w:rFonts w:asciiTheme="majorHAnsi" w:hAnsiTheme="majorHAnsi"/>
                <w:sz w:val="22"/>
                <w:szCs w:val="22"/>
                <w:rPrChange w:id="178" w:author="Michael Brannan" w:date="2012-05-30T16:03:00Z">
                  <w:rPr/>
                </w:rPrChange>
              </w:rPr>
              <w:t>ing</w:t>
            </w:r>
            <w:r w:rsidRPr="009F71D7">
              <w:rPr>
                <w:rFonts w:asciiTheme="majorHAnsi" w:hAnsiTheme="majorHAnsi"/>
                <w:sz w:val="22"/>
                <w:szCs w:val="22"/>
                <w:rPrChange w:id="179" w:author="Michael Brannan" w:date="2012-05-30T16:03:00Z">
                  <w:rPr/>
                </w:rPrChange>
              </w:rPr>
              <w:t xml:space="preserve"> with confidence knowing that if they create new defects they will be caught the next time the </w:t>
            </w:r>
            <w:ins w:id="180" w:author="Michael Brannan" w:date="2012-05-30T15:59:00Z">
              <w:r w:rsidR="001A0B50" w:rsidRPr="009F71D7">
                <w:rPr>
                  <w:rFonts w:asciiTheme="majorHAnsi" w:hAnsiTheme="majorHAnsi"/>
                  <w:sz w:val="22"/>
                  <w:szCs w:val="22"/>
                  <w:rPrChange w:id="181" w:author="Michael Brannan" w:date="2012-05-30T16:03:00Z">
                    <w:rPr/>
                  </w:rPrChange>
                </w:rPr>
                <w:t xml:space="preserve">test </w:t>
              </w:r>
            </w:ins>
            <w:r w:rsidRPr="009F71D7">
              <w:rPr>
                <w:rFonts w:asciiTheme="majorHAnsi" w:hAnsiTheme="majorHAnsi"/>
                <w:sz w:val="22"/>
                <w:szCs w:val="22"/>
                <w:rPrChange w:id="182" w:author="Michael Brannan" w:date="2012-05-30T16:03:00Z">
                  <w:rPr/>
                </w:rPrChange>
              </w:rPr>
              <w:t xml:space="preserve">suite is </w:t>
            </w:r>
            <w:del w:id="183" w:author="Michael Brannan" w:date="2012-05-30T15:59:00Z">
              <w:r w:rsidRPr="009F71D7" w:rsidDel="001A0B50">
                <w:rPr>
                  <w:rFonts w:asciiTheme="majorHAnsi" w:hAnsiTheme="majorHAnsi"/>
                  <w:sz w:val="22"/>
                  <w:szCs w:val="22"/>
                  <w:rPrChange w:id="184" w:author="Michael Brannan" w:date="2012-05-30T16:03:00Z">
                    <w:rPr/>
                  </w:rPrChange>
                </w:rPr>
                <w:delText>ran</w:delText>
              </w:r>
            </w:del>
            <w:ins w:id="185" w:author="Michael Brannan" w:date="2012-05-30T15:59:00Z">
              <w:r w:rsidR="001A0B50" w:rsidRPr="009F71D7">
                <w:rPr>
                  <w:rFonts w:asciiTheme="majorHAnsi" w:hAnsiTheme="majorHAnsi"/>
                  <w:sz w:val="22"/>
                  <w:szCs w:val="22"/>
                  <w:rPrChange w:id="186" w:author="Michael Brannan" w:date="2012-05-30T16:03:00Z">
                    <w:rPr/>
                  </w:rPrChange>
                </w:rPr>
                <w:t>executed</w:t>
              </w:r>
            </w:ins>
            <w:r w:rsidRPr="009F71D7">
              <w:rPr>
                <w:rFonts w:asciiTheme="majorHAnsi" w:hAnsiTheme="majorHAnsi"/>
                <w:sz w:val="22"/>
                <w:szCs w:val="22"/>
                <w:rPrChange w:id="187" w:author="Michael Brannan" w:date="2012-05-30T16:03:00Z">
                  <w:rPr/>
                </w:rPrChange>
              </w:rPr>
              <w:t xml:space="preserve">.  Team members also know that if there are unintended </w:t>
            </w:r>
            <w:del w:id="188" w:author="Michael Brannan" w:date="2012-05-30T16:00:00Z">
              <w:r w:rsidRPr="009F71D7" w:rsidDel="009F71D7">
                <w:rPr>
                  <w:rFonts w:asciiTheme="majorHAnsi" w:hAnsiTheme="majorHAnsi"/>
                  <w:sz w:val="22"/>
                  <w:szCs w:val="22"/>
                  <w:rPrChange w:id="189" w:author="Michael Brannan" w:date="2012-05-30T16:03:00Z">
                    <w:rPr/>
                  </w:rPrChange>
                </w:rPr>
                <w:delText>side-effects</w:delText>
              </w:r>
            </w:del>
            <w:ins w:id="190" w:author="Michael Brannan" w:date="2012-05-30T16:00:00Z">
              <w:r w:rsidR="009F71D7" w:rsidRPr="009F71D7">
                <w:rPr>
                  <w:rFonts w:asciiTheme="majorHAnsi" w:hAnsiTheme="majorHAnsi"/>
                  <w:sz w:val="22"/>
                  <w:szCs w:val="22"/>
                  <w:rPrChange w:id="191" w:author="Michael Brannan" w:date="2012-05-30T16:03:00Z">
                    <w:rPr/>
                  </w:rPrChange>
                </w:rPr>
                <w:t>side effects</w:t>
              </w:r>
            </w:ins>
            <w:r w:rsidRPr="009F71D7">
              <w:rPr>
                <w:rFonts w:asciiTheme="majorHAnsi" w:hAnsiTheme="majorHAnsi"/>
                <w:sz w:val="22"/>
                <w:szCs w:val="22"/>
                <w:rPrChange w:id="192" w:author="Michael Brannan" w:date="2012-05-30T16:03:00Z">
                  <w:rPr/>
                </w:rPrChange>
              </w:rPr>
              <w:t xml:space="preserve"> of their code it will be found quickly.</w:t>
            </w:r>
          </w:p>
          <w:p w14:paraId="085C97B7" w14:textId="77777777" w:rsidR="009F71D7" w:rsidRPr="009F71D7" w:rsidRDefault="009F71D7" w:rsidP="009F71D7">
            <w:pPr>
              <w:pStyle w:val="ListParagraph"/>
              <w:numPr>
                <w:ilvl w:val="0"/>
                <w:numId w:val="12"/>
              </w:numPr>
              <w:rPr>
                <w:ins w:id="193" w:author="Michael Brannan" w:date="2012-05-30T16:03:00Z"/>
                <w:rFonts w:asciiTheme="majorHAnsi" w:hAnsiTheme="majorHAnsi"/>
                <w:sz w:val="22"/>
                <w:szCs w:val="22"/>
                <w:rPrChange w:id="194" w:author="Michael Brannan" w:date="2012-05-30T16:03:00Z">
                  <w:rPr>
                    <w:ins w:id="195" w:author="Michael Brannan" w:date="2012-05-30T16:03:00Z"/>
                  </w:rPr>
                </w:rPrChange>
              </w:rPr>
              <w:pPrChange w:id="196" w:author="Michael Brannan" w:date="2012-05-30T16:03:00Z">
                <w:pPr/>
              </w:pPrChange>
            </w:pPr>
          </w:p>
          <w:p w14:paraId="554E1102" w14:textId="77777777" w:rsidR="00E6649C" w:rsidRPr="009F71D7" w:rsidDel="009F71D7" w:rsidRDefault="00E6649C" w:rsidP="00E6649C">
            <w:pPr>
              <w:pStyle w:val="ListParagraph"/>
              <w:numPr>
                <w:ilvl w:val="0"/>
                <w:numId w:val="12"/>
              </w:numPr>
              <w:rPr>
                <w:del w:id="197" w:author="Michael Brannan" w:date="2012-05-30T16:03:00Z"/>
                <w:rFonts w:asciiTheme="majorHAnsi" w:hAnsiTheme="majorHAnsi"/>
                <w:sz w:val="22"/>
                <w:szCs w:val="22"/>
                <w:rPrChange w:id="198" w:author="Michael Brannan" w:date="2012-05-30T16:03:00Z">
                  <w:rPr>
                    <w:del w:id="199" w:author="Michael Brannan" w:date="2012-05-30T16:03:00Z"/>
                  </w:rPr>
                </w:rPrChange>
              </w:rPr>
              <w:pPrChange w:id="200" w:author="Michael Brannan" w:date="2012-05-30T16:03:00Z">
                <w:pPr/>
              </w:pPrChange>
            </w:pPr>
          </w:p>
          <w:p w14:paraId="52A1DCB7" w14:textId="59C62638" w:rsidR="00E6649C" w:rsidDel="009F71D7" w:rsidRDefault="00E6649C" w:rsidP="009F71D7">
            <w:pPr>
              <w:pStyle w:val="ListParagraph"/>
              <w:numPr>
                <w:ilvl w:val="0"/>
                <w:numId w:val="12"/>
              </w:numPr>
              <w:rPr>
                <w:del w:id="201" w:author="Michael Brannan" w:date="2012-05-30T16:03:00Z"/>
              </w:rPr>
              <w:pPrChange w:id="202" w:author="Michael Brannan" w:date="2012-05-30T16:03:00Z">
                <w:pPr/>
              </w:pPrChange>
            </w:pPr>
            <w:r>
              <w:t xml:space="preserve">TDD done right improves the design.  </w:t>
            </w:r>
            <w:r w:rsidR="00742636">
              <w:t>Well-designed</w:t>
            </w:r>
            <w:r>
              <w:t xml:space="preserve"> software is easier to modify and maintain.  </w:t>
            </w:r>
            <w:del w:id="203" w:author="Michael Brannan" w:date="2012-05-30T16:01:00Z">
              <w:r w:rsidR="000C4182" w:rsidDel="009F71D7">
                <w:delText xml:space="preserve">In this instance </w:delText>
              </w:r>
            </w:del>
            <w:ins w:id="204" w:author="Michael Brannan" w:date="2012-05-30T16:01:00Z">
              <w:r w:rsidR="009F71D7">
                <w:t xml:space="preserve">And for this client, </w:t>
              </w:r>
            </w:ins>
            <w:r>
              <w:t xml:space="preserve">TDD has </w:t>
            </w:r>
            <w:ins w:id="205" w:author="Michael Brannan" w:date="2012-05-30T16:01:00Z">
              <w:r w:rsidR="009F71D7">
                <w:t xml:space="preserve">actually </w:t>
              </w:r>
            </w:ins>
            <w:r>
              <w:t xml:space="preserve">helped reduce the </w:t>
            </w:r>
            <w:ins w:id="206" w:author="Michael Brannan" w:date="2012-05-30T16:02:00Z">
              <w:r w:rsidR="009F71D7">
                <w:t xml:space="preserve">Agile team’s </w:t>
              </w:r>
            </w:ins>
            <w:r w:rsidR="000C4182">
              <w:t xml:space="preserve">average </w:t>
            </w:r>
            <w:r>
              <w:t xml:space="preserve">cycle time of </w:t>
            </w:r>
            <w:ins w:id="207" w:author="Michael Brannan" w:date="2012-05-30T16:01:00Z">
              <w:r w:rsidR="009F71D7">
                <w:t xml:space="preserve">completing </w:t>
              </w:r>
            </w:ins>
            <w:r>
              <w:t>feature cards</w:t>
            </w:r>
            <w:del w:id="208" w:author="Michael Brannan" w:date="2012-05-30T16:02:00Z">
              <w:r w:rsidDel="009F71D7">
                <w:delText xml:space="preserve"> on the client’s teams</w:delText>
              </w:r>
            </w:del>
            <w:r>
              <w:t>.</w:t>
            </w:r>
          </w:p>
          <w:p w14:paraId="41DF76D6" w14:textId="77777777" w:rsidR="009F71D7" w:rsidRDefault="009F71D7" w:rsidP="009F71D7">
            <w:pPr>
              <w:pStyle w:val="ListParagraph"/>
              <w:numPr>
                <w:ilvl w:val="0"/>
                <w:numId w:val="12"/>
              </w:numPr>
              <w:rPr>
                <w:ins w:id="209" w:author="Michael Brannan" w:date="2012-05-30T16:03:00Z"/>
              </w:rPr>
              <w:pPrChange w:id="210" w:author="Michael Brannan" w:date="2012-05-30T16:03:00Z">
                <w:pPr/>
              </w:pPrChange>
            </w:pPr>
          </w:p>
          <w:p w14:paraId="0E56F660" w14:textId="77777777" w:rsidR="00742636" w:rsidRPr="009F71D7" w:rsidDel="009F71D7" w:rsidRDefault="00742636" w:rsidP="00E6649C">
            <w:pPr>
              <w:pStyle w:val="ListParagraph"/>
              <w:numPr>
                <w:ilvl w:val="0"/>
                <w:numId w:val="12"/>
              </w:numPr>
              <w:rPr>
                <w:del w:id="211" w:author="Michael Brannan" w:date="2012-05-30T16:03:00Z"/>
                <w:rFonts w:asciiTheme="majorHAnsi" w:hAnsiTheme="majorHAnsi"/>
                <w:sz w:val="22"/>
                <w:szCs w:val="22"/>
                <w:rPrChange w:id="212" w:author="Michael Brannan" w:date="2012-05-30T16:03:00Z">
                  <w:rPr>
                    <w:del w:id="213" w:author="Michael Brannan" w:date="2012-05-30T16:03:00Z"/>
                  </w:rPr>
                </w:rPrChange>
              </w:rPr>
              <w:pPrChange w:id="214" w:author="Michael Brannan" w:date="2012-05-30T16:03:00Z">
                <w:pPr/>
              </w:pPrChange>
            </w:pPr>
          </w:p>
          <w:p w14:paraId="393671BB" w14:textId="73EA0358" w:rsidR="00742636" w:rsidDel="009F71D7" w:rsidRDefault="00742636" w:rsidP="009F71D7">
            <w:pPr>
              <w:pStyle w:val="ListParagraph"/>
              <w:numPr>
                <w:ilvl w:val="0"/>
                <w:numId w:val="12"/>
              </w:numPr>
              <w:rPr>
                <w:del w:id="215" w:author="Michael Brannan" w:date="2012-05-30T16:03:00Z"/>
              </w:rPr>
              <w:pPrChange w:id="216" w:author="Michael Brannan" w:date="2012-05-30T16:03:00Z">
                <w:pPr/>
              </w:pPrChange>
            </w:pPr>
            <w:r>
              <w:t>Developers do not have to ‘site-read’ the code to divine it’s intent as the intent is easy to read from the tests.</w:t>
            </w:r>
          </w:p>
          <w:p w14:paraId="2BD30B1B" w14:textId="77777777" w:rsidR="009F71D7" w:rsidRDefault="009F71D7" w:rsidP="009F71D7">
            <w:pPr>
              <w:pStyle w:val="ListParagraph"/>
              <w:numPr>
                <w:ilvl w:val="0"/>
                <w:numId w:val="12"/>
              </w:numPr>
              <w:rPr>
                <w:ins w:id="217" w:author="Michael Brannan" w:date="2012-05-30T16:03:00Z"/>
              </w:rPr>
              <w:pPrChange w:id="218" w:author="Michael Brannan" w:date="2012-05-30T16:03:00Z">
                <w:pPr/>
              </w:pPrChange>
            </w:pPr>
          </w:p>
          <w:p w14:paraId="15E59D4A" w14:textId="77777777" w:rsidR="000C4182" w:rsidRPr="009F71D7" w:rsidDel="009F71D7" w:rsidRDefault="000C4182" w:rsidP="00E6649C">
            <w:pPr>
              <w:pStyle w:val="ListParagraph"/>
              <w:numPr>
                <w:ilvl w:val="0"/>
                <w:numId w:val="12"/>
              </w:numPr>
              <w:rPr>
                <w:del w:id="219" w:author="Michael Brannan" w:date="2012-05-30T16:03:00Z"/>
                <w:rFonts w:asciiTheme="majorHAnsi" w:hAnsiTheme="majorHAnsi"/>
                <w:sz w:val="22"/>
                <w:szCs w:val="22"/>
                <w:rPrChange w:id="220" w:author="Michael Brannan" w:date="2012-05-30T16:03:00Z">
                  <w:rPr>
                    <w:del w:id="221" w:author="Michael Brannan" w:date="2012-05-30T16:03:00Z"/>
                  </w:rPr>
                </w:rPrChange>
              </w:rPr>
              <w:pPrChange w:id="222" w:author="Michael Brannan" w:date="2012-05-30T16:03:00Z">
                <w:pPr/>
              </w:pPrChange>
            </w:pPr>
          </w:p>
          <w:p w14:paraId="191F9089" w14:textId="6FF0F988" w:rsidR="000C4182" w:rsidRDefault="000C4182" w:rsidP="009F71D7">
            <w:pPr>
              <w:pStyle w:val="ListParagraph"/>
              <w:numPr>
                <w:ilvl w:val="0"/>
                <w:numId w:val="12"/>
              </w:numPr>
              <w:pPrChange w:id="223" w:author="Michael Brannan" w:date="2012-05-30T16:03:00Z">
                <w:pPr/>
              </w:pPrChange>
            </w:pPr>
            <w:r>
              <w:t xml:space="preserve">New team members are productive earlier as their mistakes can be exposed via the test suite.  Also, it is easier to </w:t>
            </w:r>
            <w:del w:id="224" w:author="Michael Brannan" w:date="2012-05-30T16:04:00Z">
              <w:r w:rsidDel="009F71D7">
                <w:delText xml:space="preserve">instruct </w:delText>
              </w:r>
            </w:del>
            <w:ins w:id="225" w:author="Michael Brannan" w:date="2012-05-30T16:04:00Z">
              <w:r w:rsidR="009F71D7">
                <w:t xml:space="preserve">mentor </w:t>
              </w:r>
            </w:ins>
            <w:r>
              <w:t xml:space="preserve">the new team member </w:t>
            </w:r>
            <w:del w:id="226" w:author="Michael Brannan" w:date="2012-05-30T16:04:00Z">
              <w:r w:rsidDel="009F71D7">
                <w:delText xml:space="preserve">by </w:delText>
              </w:r>
            </w:del>
            <w:ins w:id="227" w:author="Michael Brannan" w:date="2012-05-30T16:04:00Z">
              <w:r w:rsidR="009F71D7">
                <w:t xml:space="preserve">via </w:t>
              </w:r>
            </w:ins>
            <w:del w:id="228" w:author="Michael Brannan" w:date="2012-05-30T16:04:00Z">
              <w:r w:rsidDel="009F71D7">
                <w:delText xml:space="preserve">examining the </w:delText>
              </w:r>
            </w:del>
            <w:ins w:id="229" w:author="Michael Brannan" w:date="2012-05-30T16:04:00Z">
              <w:r w:rsidR="009F71D7">
                <w:t xml:space="preserve">examination of their </w:t>
              </w:r>
            </w:ins>
            <w:r>
              <w:t>tests.</w:t>
            </w:r>
          </w:p>
          <w:p w14:paraId="34F4CB44" w14:textId="0AA1DABC" w:rsidR="000C4182" w:rsidRPr="000C4182" w:rsidDel="009F71D7" w:rsidRDefault="000C4182" w:rsidP="000C4182">
            <w:pPr>
              <w:rPr>
                <w:del w:id="230" w:author="Michael Brannan" w:date="2012-05-30T16:04:00Z"/>
                <w:rFonts w:asciiTheme="majorHAnsi" w:hAnsiTheme="majorHAnsi"/>
                <w:sz w:val="22"/>
                <w:szCs w:val="22"/>
              </w:rPr>
            </w:pPr>
          </w:p>
          <w:p w14:paraId="67C00B10" w14:textId="7E510961" w:rsidR="00BA6938" w:rsidDel="009F71D7" w:rsidRDefault="00BA6938" w:rsidP="009A3892">
            <w:pPr>
              <w:rPr>
                <w:del w:id="231" w:author="Michael Brannan" w:date="2012-05-30T16:04:00Z"/>
                <w:rFonts w:asciiTheme="majorHAnsi" w:hAnsiTheme="majorHAnsi"/>
                <w:sz w:val="22"/>
                <w:szCs w:val="22"/>
              </w:rPr>
            </w:pPr>
          </w:p>
          <w:p w14:paraId="4B8895C2" w14:textId="3F865BBB" w:rsidR="00B077F5" w:rsidDel="009F71D7" w:rsidRDefault="003D7A3B" w:rsidP="009A3892">
            <w:pPr>
              <w:rPr>
                <w:del w:id="232" w:author="Michael Brannan" w:date="2012-05-30T16:04:00Z"/>
                <w:rFonts w:asciiTheme="majorHAnsi" w:hAnsiTheme="majorHAnsi"/>
                <w:sz w:val="22"/>
                <w:szCs w:val="22"/>
              </w:rPr>
            </w:pPr>
            <w:del w:id="233" w:author="Michael Brannan" w:date="2012-05-30T16:04:00Z">
              <w:r w:rsidDel="009F71D7">
                <w:rPr>
                  <w:rFonts w:asciiTheme="majorHAnsi" w:hAnsiTheme="majorHAnsi"/>
                  <w:sz w:val="22"/>
                  <w:szCs w:val="22"/>
                </w:rPr>
                <w:delText>Other benefits:</w:delText>
              </w:r>
            </w:del>
          </w:p>
          <w:p w14:paraId="06020031" w14:textId="2079ED80" w:rsidR="003D7A3B" w:rsidDel="009F71D7" w:rsidRDefault="003D7A3B" w:rsidP="009A3892">
            <w:pPr>
              <w:rPr>
                <w:del w:id="234" w:author="Michael Brannan" w:date="2012-05-30T16:04:00Z"/>
                <w:rFonts w:asciiTheme="majorHAnsi" w:hAnsiTheme="majorHAnsi"/>
                <w:sz w:val="22"/>
                <w:szCs w:val="22"/>
              </w:rPr>
            </w:pPr>
            <w:del w:id="235" w:author="Michael Brannan" w:date="2012-05-30T16:04:00Z">
              <w:r w:rsidDel="009F71D7">
                <w:rPr>
                  <w:rFonts w:asciiTheme="majorHAnsi" w:hAnsiTheme="majorHAnsi"/>
                  <w:sz w:val="22"/>
                  <w:szCs w:val="22"/>
                </w:rPr>
                <w:delText>Teaching?  New team members can be oriented by looking after regression test?</w:delText>
              </w:r>
            </w:del>
          </w:p>
          <w:p w14:paraId="2C108489" w14:textId="009915CE" w:rsidR="003D7A3B" w:rsidDel="009F71D7" w:rsidRDefault="003D7A3B" w:rsidP="009A3892">
            <w:pPr>
              <w:rPr>
                <w:del w:id="236" w:author="Michael Brannan" w:date="2012-05-30T16:04:00Z"/>
                <w:rFonts w:asciiTheme="majorHAnsi" w:hAnsiTheme="majorHAnsi"/>
                <w:sz w:val="22"/>
                <w:szCs w:val="22"/>
              </w:rPr>
            </w:pPr>
            <w:del w:id="237" w:author="Michael Brannan" w:date="2012-05-30T16:04:00Z">
              <w:r w:rsidDel="009F71D7">
                <w:rPr>
                  <w:rFonts w:asciiTheme="majorHAnsi" w:hAnsiTheme="majorHAnsi"/>
                  <w:sz w:val="22"/>
                  <w:szCs w:val="22"/>
                </w:rPr>
                <w:delText xml:space="preserve">Developers challenged to not have their code break build? </w:delText>
              </w:r>
            </w:del>
          </w:p>
          <w:p w14:paraId="2E4D336B" w14:textId="0BE62C32" w:rsidR="003D7A3B" w:rsidDel="009F71D7" w:rsidRDefault="003D7A3B" w:rsidP="009A3892">
            <w:pPr>
              <w:rPr>
                <w:del w:id="238" w:author="Michael Brannan" w:date="2012-05-30T16:04:00Z"/>
                <w:rFonts w:asciiTheme="majorHAnsi" w:hAnsiTheme="majorHAnsi"/>
                <w:sz w:val="22"/>
                <w:szCs w:val="22"/>
              </w:rPr>
            </w:pPr>
            <w:del w:id="239" w:author="Michael Brannan" w:date="2012-05-30T16:04:00Z">
              <w:r w:rsidDel="009F71D7">
                <w:rPr>
                  <w:rFonts w:asciiTheme="majorHAnsi" w:hAnsiTheme="majorHAnsi"/>
                  <w:sz w:val="22"/>
                  <w:szCs w:val="22"/>
                </w:rPr>
                <w:delText>Developers challenged to have their tests catch issues?</w:delText>
              </w:r>
            </w:del>
          </w:p>
          <w:p w14:paraId="5043BEE0" w14:textId="0E03A694" w:rsidR="00B077F5" w:rsidDel="009F71D7" w:rsidRDefault="003D7A3B" w:rsidP="009A3892">
            <w:pPr>
              <w:rPr>
                <w:del w:id="240" w:author="Michael Brannan" w:date="2012-05-30T16:04:00Z"/>
                <w:rFonts w:asciiTheme="majorHAnsi" w:hAnsiTheme="majorHAnsi"/>
                <w:sz w:val="22"/>
                <w:szCs w:val="22"/>
              </w:rPr>
            </w:pPr>
            <w:del w:id="241" w:author="Michael Brannan" w:date="2012-05-30T16:04:00Z">
              <w:r w:rsidDel="009F71D7">
                <w:rPr>
                  <w:rFonts w:asciiTheme="majorHAnsi" w:hAnsiTheme="majorHAnsi"/>
                  <w:sz w:val="22"/>
                  <w:szCs w:val="22"/>
                </w:rPr>
                <w:delText>Compliance?</w:delText>
              </w:r>
            </w:del>
          </w:p>
          <w:p w14:paraId="16B0A986" w14:textId="3171F52C" w:rsidR="003D7A3B" w:rsidDel="009F71D7" w:rsidRDefault="003D7A3B" w:rsidP="009A3892">
            <w:pPr>
              <w:rPr>
                <w:del w:id="242" w:author="Michael Brannan" w:date="2012-05-30T16:04:00Z"/>
                <w:rFonts w:asciiTheme="majorHAnsi" w:hAnsiTheme="majorHAnsi"/>
                <w:sz w:val="22"/>
                <w:szCs w:val="22"/>
              </w:rPr>
            </w:pPr>
            <w:del w:id="243" w:author="Michael Brannan" w:date="2012-05-30T16:04:00Z">
              <w:r w:rsidDel="009F71D7">
                <w:rPr>
                  <w:rFonts w:asciiTheme="majorHAnsi" w:hAnsiTheme="majorHAnsi"/>
                  <w:sz w:val="22"/>
                  <w:szCs w:val="22"/>
                </w:rPr>
                <w:delText>Automated gathering of build quality metrics?  Build quality dashboard?</w:delText>
              </w:r>
            </w:del>
          </w:p>
          <w:p w14:paraId="51FE8226" w14:textId="7BD7790A" w:rsidR="00B077F5" w:rsidDel="009F71D7" w:rsidRDefault="00B077F5" w:rsidP="009A3892">
            <w:pPr>
              <w:rPr>
                <w:del w:id="244" w:author="Michael Brannan" w:date="2012-05-30T16:04:00Z"/>
                <w:rFonts w:asciiTheme="majorHAnsi" w:hAnsiTheme="majorHAnsi"/>
                <w:sz w:val="22"/>
                <w:szCs w:val="22"/>
              </w:rPr>
            </w:pPr>
          </w:p>
          <w:p w14:paraId="01233E1D" w14:textId="144B6F98" w:rsidR="00B077F5" w:rsidDel="009F71D7" w:rsidRDefault="00B077F5" w:rsidP="00B077F5">
            <w:pPr>
              <w:rPr>
                <w:del w:id="245" w:author="Michael Brannan" w:date="2012-05-30T16:04:00Z"/>
                <w:rFonts w:asciiTheme="majorHAnsi" w:hAnsiTheme="majorHAnsi"/>
              </w:rPr>
            </w:pPr>
          </w:p>
          <w:p w14:paraId="40D02AF8" w14:textId="2D04D08B" w:rsidR="00B077F5" w:rsidDel="009F71D7" w:rsidRDefault="00B077F5" w:rsidP="00B077F5">
            <w:pPr>
              <w:rPr>
                <w:del w:id="246" w:author="Michael Brannan" w:date="2012-05-30T16:04:00Z"/>
                <w:rFonts w:asciiTheme="majorHAnsi" w:hAnsiTheme="majorHAnsi"/>
              </w:rPr>
            </w:pPr>
            <w:del w:id="247" w:author="Michael Brannan" w:date="2012-05-30T16:04:00Z">
              <w:r w:rsidDel="009F71D7">
                <w:rPr>
                  <w:rFonts w:asciiTheme="majorHAnsi" w:hAnsiTheme="majorHAnsi"/>
                </w:rPr>
                <w:delText>(like these benefits, but left me wanting more)</w:delText>
              </w:r>
            </w:del>
          </w:p>
          <w:p w14:paraId="40128234" w14:textId="570237C8" w:rsidR="00B077F5" w:rsidRPr="004B0F92" w:rsidDel="009F71D7" w:rsidRDefault="00B077F5" w:rsidP="00B077F5">
            <w:pPr>
              <w:numPr>
                <w:ilvl w:val="0"/>
                <w:numId w:val="3"/>
              </w:numPr>
              <w:rPr>
                <w:del w:id="248" w:author="Michael Brannan" w:date="2012-05-30T16:04:00Z"/>
                <w:rFonts w:asciiTheme="majorHAnsi" w:hAnsiTheme="majorHAnsi"/>
              </w:rPr>
            </w:pPr>
            <w:del w:id="249" w:author="Michael Brannan" w:date="2012-05-30T16:04:00Z">
              <w:r w:rsidRPr="004B0F92" w:rsidDel="009F71D7">
                <w:rPr>
                  <w:rFonts w:asciiTheme="majorHAnsi" w:hAnsiTheme="majorHAnsi"/>
                </w:rPr>
                <w:delText>Side-effect of a regression test suite</w:delText>
              </w:r>
              <w:r w:rsidDel="009F71D7">
                <w:rPr>
                  <w:rFonts w:asciiTheme="majorHAnsi" w:hAnsiTheme="majorHAnsi"/>
                </w:rPr>
                <w:delText xml:space="preserve"> - ?</w:delText>
              </w:r>
            </w:del>
          </w:p>
          <w:p w14:paraId="2119CA0E" w14:textId="72FA447F" w:rsidR="00B077F5" w:rsidRPr="004B0F92" w:rsidDel="009F71D7" w:rsidRDefault="00B077F5" w:rsidP="00B077F5">
            <w:pPr>
              <w:numPr>
                <w:ilvl w:val="0"/>
                <w:numId w:val="3"/>
              </w:numPr>
              <w:rPr>
                <w:del w:id="250" w:author="Michael Brannan" w:date="2012-05-30T16:04:00Z"/>
                <w:rFonts w:asciiTheme="majorHAnsi" w:hAnsiTheme="majorHAnsi"/>
              </w:rPr>
            </w:pPr>
            <w:del w:id="251" w:author="Michael Brannan" w:date="2012-05-30T16:04:00Z">
              <w:r w:rsidRPr="004B0F92" w:rsidDel="009F71D7">
                <w:rPr>
                  <w:rFonts w:asciiTheme="majorHAnsi" w:hAnsiTheme="majorHAnsi"/>
                </w:rPr>
                <w:delText>Requirements are encoded in tests</w:delText>
              </w:r>
              <w:r w:rsidDel="009F71D7">
                <w:rPr>
                  <w:rFonts w:asciiTheme="majorHAnsi" w:hAnsiTheme="majorHAnsi"/>
                </w:rPr>
                <w:delText xml:space="preserve"> - How</w:delText>
              </w:r>
            </w:del>
          </w:p>
          <w:p w14:paraId="75692CC3" w14:textId="70B7A902" w:rsidR="00B077F5" w:rsidRPr="004B0F92" w:rsidDel="009F71D7" w:rsidRDefault="00B077F5" w:rsidP="00B077F5">
            <w:pPr>
              <w:numPr>
                <w:ilvl w:val="0"/>
                <w:numId w:val="3"/>
              </w:numPr>
              <w:rPr>
                <w:del w:id="252" w:author="Michael Brannan" w:date="2012-05-30T16:04:00Z"/>
                <w:rFonts w:asciiTheme="majorHAnsi" w:hAnsiTheme="majorHAnsi"/>
              </w:rPr>
            </w:pPr>
            <w:del w:id="253" w:author="Michael Brannan" w:date="2012-05-30T16:04:00Z">
              <w:r w:rsidRPr="004B0F92" w:rsidDel="009F71D7">
                <w:rPr>
                  <w:rFonts w:asciiTheme="majorHAnsi" w:hAnsiTheme="majorHAnsi"/>
                </w:rPr>
                <w:delText>Significantly fewer defects</w:delText>
              </w:r>
              <w:r w:rsidDel="009F71D7">
                <w:rPr>
                  <w:rFonts w:asciiTheme="majorHAnsi" w:hAnsiTheme="majorHAnsi"/>
                </w:rPr>
                <w:delText xml:space="preserve"> – benefit, would like to know more, why is there significantly fewer defects?</w:delText>
              </w:r>
            </w:del>
          </w:p>
          <w:p w14:paraId="5EE71F16" w14:textId="77C914D3" w:rsidR="00B077F5" w:rsidRPr="004B0F92" w:rsidDel="009F71D7" w:rsidRDefault="00B077F5" w:rsidP="00B077F5">
            <w:pPr>
              <w:numPr>
                <w:ilvl w:val="0"/>
                <w:numId w:val="3"/>
              </w:numPr>
              <w:rPr>
                <w:del w:id="254" w:author="Michael Brannan" w:date="2012-05-30T16:04:00Z"/>
                <w:rFonts w:asciiTheme="majorHAnsi" w:hAnsiTheme="majorHAnsi"/>
              </w:rPr>
            </w:pPr>
            <w:del w:id="255" w:author="Michael Brannan" w:date="2012-05-30T16:04:00Z">
              <w:r w:rsidRPr="004B0F92" w:rsidDel="009F71D7">
                <w:rPr>
                  <w:rFonts w:asciiTheme="majorHAnsi" w:hAnsiTheme="majorHAnsi"/>
                </w:rPr>
                <w:delText>More confidence in making changes</w:delText>
              </w:r>
              <w:r w:rsidDel="009F71D7">
                <w:rPr>
                  <w:rFonts w:asciiTheme="majorHAnsi" w:hAnsiTheme="majorHAnsi"/>
                </w:rPr>
                <w:delText xml:space="preserve"> – benefit, how did this manifest?  People work quicker?  Less hesitation to refactor?</w:delText>
              </w:r>
            </w:del>
          </w:p>
          <w:p w14:paraId="63A07EB5" w14:textId="1F0C948D" w:rsidR="00B077F5" w:rsidRPr="004B0F92" w:rsidDel="009F71D7" w:rsidRDefault="00B077F5" w:rsidP="00B077F5">
            <w:pPr>
              <w:numPr>
                <w:ilvl w:val="0"/>
                <w:numId w:val="3"/>
              </w:numPr>
              <w:rPr>
                <w:del w:id="256" w:author="Michael Brannan" w:date="2012-05-30T16:04:00Z"/>
                <w:rFonts w:asciiTheme="majorHAnsi" w:hAnsiTheme="majorHAnsi"/>
              </w:rPr>
            </w:pPr>
            <w:del w:id="257" w:author="Michael Brannan" w:date="2012-05-30T16:04:00Z">
              <w:r w:rsidRPr="004B0F92" w:rsidDel="009F71D7">
                <w:rPr>
                  <w:rFonts w:asciiTheme="majorHAnsi" w:hAnsiTheme="majorHAnsi"/>
                </w:rPr>
                <w:delText>Better design in many places</w:delText>
              </w:r>
              <w:r w:rsidDel="009F71D7">
                <w:rPr>
                  <w:rFonts w:asciiTheme="majorHAnsi" w:hAnsiTheme="majorHAnsi"/>
                </w:rPr>
                <w:delText xml:space="preserve"> – benefit, would like to know a tad more</w:delText>
              </w:r>
            </w:del>
          </w:p>
          <w:p w14:paraId="1F29DF4A" w14:textId="00B2B056" w:rsidR="00B077F5" w:rsidRPr="004B0F92" w:rsidDel="009F71D7" w:rsidRDefault="00B077F5" w:rsidP="00B077F5">
            <w:pPr>
              <w:numPr>
                <w:ilvl w:val="0"/>
                <w:numId w:val="3"/>
              </w:numPr>
              <w:rPr>
                <w:del w:id="258" w:author="Michael Brannan" w:date="2012-05-30T16:04:00Z"/>
                <w:rFonts w:asciiTheme="majorHAnsi" w:hAnsiTheme="majorHAnsi"/>
              </w:rPr>
            </w:pPr>
            <w:del w:id="259" w:author="Michael Brannan" w:date="2012-05-30T16:04:00Z">
              <w:r w:rsidRPr="004B0F92" w:rsidDel="009F71D7">
                <w:rPr>
                  <w:rFonts w:asciiTheme="majorHAnsi" w:hAnsiTheme="majorHAnsi"/>
                </w:rPr>
                <w:delText>Reduced gold plating</w:delText>
              </w:r>
              <w:r w:rsidDel="009F71D7">
                <w:rPr>
                  <w:rFonts w:asciiTheme="majorHAnsi" w:hAnsiTheme="majorHAnsi"/>
                </w:rPr>
                <w:delText xml:space="preserve"> (don’t know what this is)</w:delText>
              </w:r>
            </w:del>
          </w:p>
          <w:p w14:paraId="2467E530" w14:textId="06F9FDC6" w:rsidR="00B077F5" w:rsidDel="009F71D7" w:rsidRDefault="00B077F5" w:rsidP="00B077F5">
            <w:pPr>
              <w:numPr>
                <w:ilvl w:val="0"/>
                <w:numId w:val="3"/>
              </w:numPr>
              <w:rPr>
                <w:del w:id="260" w:author="Michael Brannan" w:date="2012-05-30T16:04:00Z"/>
                <w:rFonts w:asciiTheme="majorHAnsi" w:hAnsiTheme="majorHAnsi"/>
              </w:rPr>
            </w:pPr>
            <w:del w:id="261" w:author="Michael Brannan" w:date="2012-05-30T16:04:00Z">
              <w:r w:rsidRPr="004B0F92" w:rsidDel="009F71D7">
                <w:rPr>
                  <w:rFonts w:asciiTheme="majorHAnsi" w:hAnsiTheme="majorHAnsi"/>
                </w:rPr>
                <w:delText>Over 400 fewer defects compared with earlier development cycles</w:delText>
              </w:r>
              <w:r w:rsidDel="009F71D7">
                <w:rPr>
                  <w:rFonts w:asciiTheme="majorHAnsi" w:hAnsiTheme="majorHAnsi"/>
                </w:rPr>
                <w:delText xml:space="preserve"> – benefit, great metric, but would like to know how the comparison was made</w:delText>
              </w:r>
            </w:del>
          </w:p>
          <w:p w14:paraId="13A1BFF9" w14:textId="3F893A52" w:rsidR="009622FE" w:rsidDel="009F71D7" w:rsidRDefault="009622FE" w:rsidP="009622FE">
            <w:pPr>
              <w:rPr>
                <w:del w:id="262" w:author="Michael Brannan" w:date="2012-05-30T16:04:00Z"/>
                <w:rFonts w:asciiTheme="majorHAnsi" w:hAnsiTheme="majorHAnsi"/>
              </w:rPr>
            </w:pPr>
            <w:bookmarkStart w:id="263" w:name="_GoBack"/>
            <w:bookmarkEnd w:id="263"/>
          </w:p>
          <w:p w14:paraId="3C76C004" w14:textId="0E8F27C5" w:rsidR="009622FE" w:rsidRPr="00864367" w:rsidDel="009F71D7" w:rsidRDefault="009622FE" w:rsidP="009622FE">
            <w:pPr>
              <w:rPr>
                <w:del w:id="264" w:author="Michael Brannan" w:date="2012-05-30T16:04:00Z"/>
                <w:rFonts w:asciiTheme="majorHAnsi" w:hAnsiTheme="majorHAnsi"/>
                <w:sz w:val="22"/>
                <w:szCs w:val="22"/>
              </w:rPr>
            </w:pPr>
            <w:del w:id="265" w:author="Michael Brannan" w:date="2012-05-30T16:04:00Z">
              <w:r w:rsidRPr="00864367" w:rsidDel="009F71D7">
                <w:rPr>
                  <w:rFonts w:asciiTheme="majorHAnsi" w:hAnsiTheme="majorHAnsi"/>
                  <w:sz w:val="22"/>
                  <w:szCs w:val="22"/>
                </w:rPr>
                <w:delText>Questions to answer here:</w:delText>
              </w:r>
            </w:del>
          </w:p>
          <w:p w14:paraId="32B12EA6" w14:textId="7619FF82" w:rsidR="009622FE" w:rsidRPr="00864367" w:rsidDel="009F71D7" w:rsidRDefault="009622FE" w:rsidP="009622FE">
            <w:pPr>
              <w:pStyle w:val="ListParagraph"/>
              <w:numPr>
                <w:ilvl w:val="0"/>
                <w:numId w:val="5"/>
              </w:numPr>
              <w:rPr>
                <w:del w:id="266" w:author="Michael Brannan" w:date="2012-05-30T16:04:00Z"/>
                <w:rFonts w:asciiTheme="majorHAnsi" w:hAnsiTheme="majorHAnsi"/>
                <w:sz w:val="22"/>
                <w:szCs w:val="22"/>
              </w:rPr>
            </w:pPr>
            <w:del w:id="267" w:author="Michael Brannan" w:date="2012-05-30T16:04:00Z">
              <w:r w:rsidRPr="00864367" w:rsidDel="009F71D7">
                <w:rPr>
                  <w:rFonts w:asciiTheme="majorHAnsi" w:hAnsiTheme="majorHAnsi"/>
                  <w:sz w:val="22"/>
                  <w:szCs w:val="22"/>
                </w:rPr>
                <w:delText>why did we choose cucumber, water, ruby as opposed to msft standard tools?</w:delText>
              </w:r>
            </w:del>
          </w:p>
          <w:p w14:paraId="52575DEF" w14:textId="5E6C1A3B" w:rsidR="009622FE" w:rsidRPr="00864367" w:rsidDel="009F71D7" w:rsidRDefault="009622FE" w:rsidP="009622FE">
            <w:pPr>
              <w:pStyle w:val="ListParagraph"/>
              <w:numPr>
                <w:ilvl w:val="0"/>
                <w:numId w:val="5"/>
              </w:numPr>
              <w:rPr>
                <w:del w:id="268" w:author="Michael Brannan" w:date="2012-05-30T16:04:00Z"/>
                <w:rFonts w:asciiTheme="majorHAnsi" w:hAnsiTheme="majorHAnsi"/>
                <w:sz w:val="22"/>
                <w:szCs w:val="22"/>
              </w:rPr>
            </w:pPr>
            <w:del w:id="269" w:author="Michael Brannan" w:date="2012-05-30T16:04:00Z">
              <w:r w:rsidRPr="00864367" w:rsidDel="009F71D7">
                <w:rPr>
                  <w:rFonts w:asciiTheme="majorHAnsi" w:hAnsiTheme="majorHAnsi"/>
                  <w:sz w:val="22"/>
                  <w:szCs w:val="22"/>
                </w:rPr>
                <w:delText>What specific technologies did we use (want details)</w:delText>
              </w:r>
            </w:del>
          </w:p>
          <w:p w14:paraId="7CBB8C89" w14:textId="05DD5D3D" w:rsidR="009622FE" w:rsidRPr="00864367" w:rsidDel="009F71D7" w:rsidRDefault="009622FE" w:rsidP="009622FE">
            <w:pPr>
              <w:pStyle w:val="ListParagraph"/>
              <w:numPr>
                <w:ilvl w:val="0"/>
                <w:numId w:val="5"/>
              </w:numPr>
              <w:rPr>
                <w:del w:id="270" w:author="Michael Brannan" w:date="2012-05-30T16:04:00Z"/>
                <w:rFonts w:asciiTheme="majorHAnsi" w:hAnsiTheme="majorHAnsi"/>
                <w:sz w:val="22"/>
                <w:szCs w:val="22"/>
              </w:rPr>
            </w:pPr>
            <w:del w:id="271" w:author="Michael Brannan" w:date="2012-05-30T16:04:00Z">
              <w:r w:rsidRPr="00864367" w:rsidDel="009F71D7">
                <w:rPr>
                  <w:rFonts w:asciiTheme="majorHAnsi" w:hAnsiTheme="majorHAnsi"/>
                  <w:sz w:val="22"/>
                  <w:szCs w:val="22"/>
                </w:rPr>
                <w:delText>Describe how our tdd works (feature card, build test using…, build code for function, check in code, check in test code, build, each night build runs, each hour build runs, in morning see report that illustrates what broke, etc.</w:delText>
              </w:r>
            </w:del>
          </w:p>
          <w:p w14:paraId="420B677E" w14:textId="184EA270" w:rsidR="009622FE" w:rsidRPr="00864367" w:rsidDel="009F71D7" w:rsidRDefault="009622FE" w:rsidP="009622FE">
            <w:pPr>
              <w:pStyle w:val="ListParagraph"/>
              <w:numPr>
                <w:ilvl w:val="0"/>
                <w:numId w:val="5"/>
              </w:numPr>
              <w:rPr>
                <w:del w:id="272" w:author="Michael Brannan" w:date="2012-05-30T16:04:00Z"/>
                <w:rFonts w:asciiTheme="majorHAnsi" w:hAnsiTheme="majorHAnsi"/>
                <w:sz w:val="22"/>
                <w:szCs w:val="22"/>
              </w:rPr>
            </w:pPr>
            <w:del w:id="273" w:author="Michael Brannan" w:date="2012-05-30T16:04:00Z">
              <w:r w:rsidRPr="00864367" w:rsidDel="009F71D7">
                <w:rPr>
                  <w:rFonts w:asciiTheme="majorHAnsi" w:hAnsiTheme="majorHAnsi"/>
                  <w:sz w:val="22"/>
                  <w:szCs w:val="22"/>
                </w:rPr>
                <w:delText>Current metrics, currently have over xyz tests testing approximately abc lines of code (may be better metrics out there, but these popped to mind, don’t have to use these metrics)</w:delText>
              </w:r>
            </w:del>
          </w:p>
          <w:p w14:paraId="4A8E3333" w14:textId="575FF13B" w:rsidR="009622FE" w:rsidRPr="00864367" w:rsidDel="009F71D7" w:rsidRDefault="009622FE" w:rsidP="009622FE">
            <w:pPr>
              <w:pStyle w:val="ListParagraph"/>
              <w:numPr>
                <w:ilvl w:val="0"/>
                <w:numId w:val="5"/>
              </w:numPr>
              <w:rPr>
                <w:del w:id="274" w:author="Michael Brannan" w:date="2012-05-30T16:04:00Z"/>
                <w:rFonts w:asciiTheme="majorHAnsi" w:hAnsiTheme="majorHAnsi"/>
                <w:sz w:val="22"/>
                <w:szCs w:val="22"/>
              </w:rPr>
            </w:pPr>
            <w:del w:id="275" w:author="Michael Brannan" w:date="2012-05-30T16:04:00Z">
              <w:r w:rsidRPr="00864367" w:rsidDel="009F71D7">
                <w:rPr>
                  <w:rFonts w:asciiTheme="majorHAnsi" w:hAnsiTheme="majorHAnsi"/>
                  <w:sz w:val="22"/>
                  <w:szCs w:val="22"/>
                </w:rPr>
                <w:delText>Some metrics would be nice here – how many tests run every night as part of regression test.  What’s our code coverage?  How many people currently look after regression test</w:delText>
              </w:r>
            </w:del>
          </w:p>
          <w:p w14:paraId="4C4F10FB" w14:textId="16B63BA7" w:rsidR="009622FE" w:rsidRPr="00864367" w:rsidDel="009F71D7" w:rsidRDefault="009622FE" w:rsidP="009622FE">
            <w:pPr>
              <w:pStyle w:val="ListParagraph"/>
              <w:numPr>
                <w:ilvl w:val="0"/>
                <w:numId w:val="5"/>
              </w:numPr>
              <w:rPr>
                <w:del w:id="276" w:author="Michael Brannan" w:date="2012-05-30T16:04:00Z"/>
                <w:rFonts w:asciiTheme="majorHAnsi" w:hAnsiTheme="majorHAnsi"/>
                <w:sz w:val="22"/>
                <w:szCs w:val="22"/>
              </w:rPr>
            </w:pPr>
            <w:del w:id="277" w:author="Michael Brannan" w:date="2012-05-30T16:04:00Z">
              <w:r w:rsidRPr="00864367" w:rsidDel="009F71D7">
                <w:rPr>
                  <w:rFonts w:asciiTheme="majorHAnsi" w:hAnsiTheme="majorHAnsi"/>
                  <w:sz w:val="22"/>
                  <w:szCs w:val="22"/>
                </w:rPr>
                <w:delText>Did we do anything to automate the creation / deployment of standard set of test data?  That get’s reset after tests run?</w:delText>
              </w:r>
            </w:del>
          </w:p>
          <w:p w14:paraId="3F4E5DF1" w14:textId="681B39A0" w:rsidR="009622FE" w:rsidRPr="004B0F92" w:rsidDel="009F71D7" w:rsidRDefault="009622FE" w:rsidP="009622FE">
            <w:pPr>
              <w:rPr>
                <w:del w:id="278" w:author="Michael Brannan" w:date="2012-05-30T16:04:00Z"/>
                <w:rFonts w:asciiTheme="majorHAnsi" w:hAnsiTheme="majorHAnsi"/>
              </w:rPr>
            </w:pPr>
          </w:p>
          <w:p w14:paraId="51E6237E" w14:textId="777EA5A9" w:rsidR="00B077F5" w:rsidDel="009F71D7" w:rsidRDefault="00B077F5" w:rsidP="009A3892">
            <w:pPr>
              <w:rPr>
                <w:del w:id="279" w:author="Michael Brannan" w:date="2012-05-30T16:04:00Z"/>
                <w:rFonts w:asciiTheme="majorHAnsi" w:hAnsiTheme="majorHAnsi"/>
                <w:sz w:val="22"/>
                <w:szCs w:val="22"/>
              </w:rPr>
            </w:pPr>
          </w:p>
          <w:p w14:paraId="543E089E" w14:textId="76968249" w:rsidR="00A464A0" w:rsidRPr="00E84704" w:rsidRDefault="00A464A0" w:rsidP="009F71D7">
            <w:pPr>
              <w:rPr>
                <w:rFonts w:asciiTheme="majorHAnsi" w:hAnsiTheme="majorHAnsi"/>
                <w:sz w:val="22"/>
                <w:szCs w:val="22"/>
              </w:rPr>
            </w:pPr>
          </w:p>
        </w:tc>
      </w:tr>
    </w:tbl>
    <w:p w14:paraId="39806B28" w14:textId="77777777" w:rsidR="002B64D2" w:rsidRDefault="002B64D2">
      <w:pPr>
        <w:rPr>
          <w:rFonts w:asciiTheme="majorHAnsi" w:hAnsiTheme="majorHAnsi"/>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856"/>
      </w:tblGrid>
      <w:tr w:rsidR="004C147E" w:rsidRPr="00391349" w14:paraId="6784E03B" w14:textId="77777777" w:rsidTr="00322242">
        <w:tc>
          <w:tcPr>
            <w:tcW w:w="8856" w:type="dxa"/>
            <w:tcBorders>
              <w:top w:val="nil"/>
              <w:left w:val="nil"/>
              <w:bottom w:val="single" w:sz="18" w:space="0" w:color="A6A6A6" w:themeColor="background1" w:themeShade="A6"/>
              <w:right w:val="nil"/>
            </w:tcBorders>
          </w:tcPr>
          <w:p w14:paraId="699DD86E" w14:textId="77777777" w:rsidR="004C147E" w:rsidRPr="00F933C3" w:rsidRDefault="004C147E" w:rsidP="00322242">
            <w:pPr>
              <w:tabs>
                <w:tab w:val="left" w:pos="1648"/>
              </w:tabs>
              <w:rPr>
                <w:rFonts w:asciiTheme="majorHAnsi" w:hAnsiTheme="majorHAnsi"/>
                <w:b/>
              </w:rPr>
            </w:pPr>
            <w:r>
              <w:rPr>
                <w:rFonts w:asciiTheme="majorHAnsi" w:hAnsiTheme="majorHAnsi"/>
                <w:b/>
              </w:rPr>
              <w:t>Graphics / Illustrations / Videos to Feature on Page</w:t>
            </w:r>
          </w:p>
        </w:tc>
      </w:tr>
      <w:tr w:rsidR="004C147E" w:rsidRPr="00391349" w14:paraId="2DA73CEF" w14:textId="77777777" w:rsidTr="00322242">
        <w:tc>
          <w:tcPr>
            <w:tcW w:w="8856" w:type="dxa"/>
            <w:tcBorders>
              <w:top w:val="single" w:sz="18" w:space="0" w:color="A6A6A6" w:themeColor="background1" w:themeShade="A6"/>
            </w:tcBorders>
          </w:tcPr>
          <w:p w14:paraId="6F9B2354" w14:textId="77777777" w:rsidR="004C147E" w:rsidRPr="00391349" w:rsidRDefault="004C147E" w:rsidP="00322242">
            <w:pPr>
              <w:pStyle w:val="Description"/>
              <w:rPr>
                <w:rFonts w:asciiTheme="majorHAnsi" w:hAnsiTheme="majorHAnsi"/>
              </w:rPr>
            </w:pPr>
            <w:r>
              <w:rPr>
                <w:rFonts w:asciiTheme="majorHAnsi" w:hAnsiTheme="majorHAnsi"/>
              </w:rPr>
              <w:t>Include images/graphics/diagrams of key concepts to feature with the content on this page.  Please paste graphics into this document or feel free to mail to JB Woodruff (</w:t>
            </w:r>
            <w:hyperlink r:id="rId9" w:history="1">
              <w:r w:rsidRPr="00903606">
                <w:rPr>
                  <w:rStyle w:val="Hyperlink"/>
                  <w:rFonts w:asciiTheme="majorHAnsi" w:hAnsiTheme="majorHAnsi"/>
                </w:rPr>
                <w:t>jonathan.woodruff@centricconsulting.com</w:t>
              </w:r>
            </w:hyperlink>
            <w:r>
              <w:rPr>
                <w:rFonts w:asciiTheme="majorHAnsi" w:hAnsiTheme="majorHAnsi"/>
              </w:rPr>
              <w:t xml:space="preserve">).  Do not worry about formatting the picture or where it will reside.  The website build team will complete this for you.  </w:t>
            </w:r>
          </w:p>
        </w:tc>
      </w:tr>
      <w:tr w:rsidR="004C147E" w:rsidRPr="00391349" w14:paraId="493FA2B4" w14:textId="77777777" w:rsidTr="00322242">
        <w:tc>
          <w:tcPr>
            <w:tcW w:w="8856" w:type="dxa"/>
          </w:tcPr>
          <w:p w14:paraId="5AE35FFA" w14:textId="56DF15EB" w:rsidR="004C147E" w:rsidRDefault="004C147E" w:rsidP="00322242">
            <w:pPr>
              <w:rPr>
                <w:rFonts w:asciiTheme="majorHAnsi" w:hAnsiTheme="majorHAnsi"/>
                <w:sz w:val="22"/>
                <w:szCs w:val="22"/>
              </w:rPr>
            </w:pPr>
          </w:p>
          <w:p w14:paraId="3FF5E1AA" w14:textId="77777777" w:rsidR="00A118F3" w:rsidRDefault="00A118F3" w:rsidP="00322242">
            <w:pPr>
              <w:rPr>
                <w:rFonts w:asciiTheme="majorHAnsi" w:hAnsiTheme="majorHAnsi"/>
                <w:sz w:val="22"/>
                <w:szCs w:val="22"/>
              </w:rPr>
            </w:pPr>
          </w:p>
          <w:p w14:paraId="4758BD13" w14:textId="77777777" w:rsidR="00A118F3" w:rsidRDefault="00A118F3" w:rsidP="00322242">
            <w:pPr>
              <w:rPr>
                <w:rFonts w:asciiTheme="majorHAnsi" w:hAnsiTheme="majorHAnsi"/>
                <w:sz w:val="22"/>
                <w:szCs w:val="22"/>
              </w:rPr>
            </w:pPr>
          </w:p>
          <w:p w14:paraId="325A608A" w14:textId="5B0B1B45" w:rsidR="00A118F3" w:rsidRDefault="00CA36B2" w:rsidP="00322242">
            <w:pPr>
              <w:rPr>
                <w:rFonts w:asciiTheme="majorHAnsi" w:hAnsiTheme="majorHAnsi"/>
                <w:sz w:val="22"/>
                <w:szCs w:val="22"/>
              </w:rPr>
            </w:pPr>
            <w:r w:rsidRPr="00CA36B2">
              <w:rPr>
                <w:rFonts w:asciiTheme="majorHAnsi" w:hAnsiTheme="majorHAnsi"/>
                <w:noProof/>
                <w:sz w:val="22"/>
                <w:szCs w:val="22"/>
              </w:rPr>
              <mc:AlternateContent>
                <mc:Choice Requires="wpg">
                  <w:drawing>
                    <wp:inline distT="0" distB="0" distL="0" distR="0" wp14:anchorId="5421FDBB" wp14:editId="370FDCB4">
                      <wp:extent cx="5435443" cy="3886200"/>
                      <wp:effectExtent l="0" t="25400" r="0" b="76200"/>
                      <wp:docPr id="1" name="Group 22"/>
                      <wp:cNvGraphicFramePr/>
                      <a:graphic xmlns:a="http://schemas.openxmlformats.org/drawingml/2006/main">
                        <a:graphicData uri="http://schemas.microsoft.com/office/word/2010/wordprocessingGroup">
                          <wpg:wgp>
                            <wpg:cNvGrpSpPr/>
                            <wpg:grpSpPr>
                              <a:xfrm>
                                <a:off x="0" y="0"/>
                                <a:ext cx="5435443" cy="3886200"/>
                                <a:chOff x="0" y="0"/>
                                <a:chExt cx="5435443" cy="3886200"/>
                              </a:xfrm>
                            </wpg:grpSpPr>
                            <wps:wsp>
                              <wps:cNvPr id="3" name="Rectangle 3"/>
                              <wps:cNvSpPr/>
                              <wps:spPr>
                                <a:xfrm>
                                  <a:off x="381000" y="0"/>
                                  <a:ext cx="4800600" cy="3886200"/>
                                </a:xfrm>
                                <a:prstGeom prst="rect">
                                  <a:avLst/>
                                </a:prstGeom>
                                <a:solidFill>
                                  <a:schemeClr val="tx2">
                                    <a:alpha val="10000"/>
                                  </a:schemeClr>
                                </a:solidFill>
                                <a:ln>
                                  <a:noFill/>
                                </a:ln>
                              </wps:spPr>
                              <wps:style>
                                <a:lnRef idx="1">
                                  <a:schemeClr val="accent1"/>
                                </a:lnRef>
                                <a:fillRef idx="3">
                                  <a:schemeClr val="accent1"/>
                                </a:fillRef>
                                <a:effectRef idx="2">
                                  <a:schemeClr val="accent1"/>
                                </a:effectRef>
                                <a:fontRef idx="minor">
                                  <a:schemeClr val="lt1"/>
                                </a:fontRef>
                              </wps:style>
                              <wps:txbx>
                                <w:txbxContent>
                                  <w:p w14:paraId="0EDC9FB3" w14:textId="77777777" w:rsidR="001A0B50" w:rsidRDefault="001A0B50" w:rsidP="00CA36B2">
                                    <w:pPr>
                                      <w:rPr>
                                        <w:rFonts w:eastAsia="Times New Roman" w:cs="Times New Roman"/>
                                      </w:rPr>
                                    </w:pPr>
                                  </w:p>
                                </w:txbxContent>
                              </wps:txbx>
                              <wps:bodyPr rtlCol="0" anchor="ctr"/>
                            </wps:wsp>
                            <wpg:grpSp>
                              <wpg:cNvPr id="4" name="Group 4"/>
                              <wpg:cNvGrpSpPr/>
                              <wpg:grpSpPr>
                                <a:xfrm>
                                  <a:off x="0" y="76200"/>
                                  <a:ext cx="5435443" cy="3739326"/>
                                  <a:chOff x="0" y="76200"/>
                                  <a:chExt cx="6688040" cy="4601053"/>
                                </a:xfrm>
                              </wpg:grpSpPr>
                              <wpg:graphicFrame>
                                <wpg:cNvPr id="5" name="Diagram 5"/>
                                <wpg:cNvFrPr/>
                                <wpg:xfrm>
                                  <a:off x="0" y="76200"/>
                                  <a:ext cx="6096000" cy="4064000"/>
                                </wpg:xfrm>
                                <a:graphic>
                                  <a:graphicData uri="http://schemas.openxmlformats.org/drawingml/2006/diagram">
                                    <dgm:relIds xmlns:dgm="http://schemas.openxmlformats.org/drawingml/2006/diagram" xmlns:r="http://schemas.openxmlformats.org/officeDocument/2006/relationships" r:dm="rId10" r:lo="rId11" r:qs="rId12" r:cs="rId13"/>
                                  </a:graphicData>
                                </a:graphic>
                              </wpg:graphicFrame>
                              <wps:wsp>
                                <wps:cNvPr id="6" name="Text Box 6"/>
                                <wps:cNvSpPr txBox="1"/>
                                <wps:spPr>
                                  <a:xfrm>
                                    <a:off x="3581085" y="203200"/>
                                    <a:ext cx="1443908" cy="322692"/>
                                  </a:xfrm>
                                  <a:prstGeom prst="rect">
                                    <a:avLst/>
                                  </a:prstGeom>
                                  <a:noFill/>
                                </wps:spPr>
                                <wps:txbx>
                                  <w:txbxContent>
                                    <w:p w14:paraId="0426C999" w14:textId="77777777" w:rsidR="001A0B50" w:rsidRDefault="001A0B50" w:rsidP="00CA36B2">
                                      <w:pPr>
                                        <w:pStyle w:val="NormalWeb"/>
                                        <w:spacing w:before="0" w:beforeAutospacing="0" w:after="0" w:afterAutospacing="0"/>
                                      </w:pPr>
                                      <w:r>
                                        <w:rPr>
                                          <w:rFonts w:ascii="Calibri" w:hAnsi="Calibri" w:cstheme="minorBidi"/>
                                          <w:color w:val="000000"/>
                                          <w:kern w:val="24"/>
                                          <w:sz w:val="22"/>
                                          <w:szCs w:val="22"/>
                                        </w:rPr>
                                        <w:t>Write Failing Test</w:t>
                                      </w:r>
                                    </w:p>
                                  </w:txbxContent>
                                </wps:txbx>
                                <wps:bodyPr wrap="none" rtlCol="0">
                                  <a:spAutoFit/>
                                </wps:bodyPr>
                              </wps:wsp>
                              <wps:wsp>
                                <wps:cNvPr id="7" name="Text Box 7"/>
                                <wps:cNvSpPr txBox="1"/>
                                <wps:spPr>
                                  <a:xfrm>
                                    <a:off x="4935440" y="2793999"/>
                                    <a:ext cx="1752600" cy="738472"/>
                                  </a:xfrm>
                                  <a:prstGeom prst="rect">
                                    <a:avLst/>
                                  </a:prstGeom>
                                  <a:noFill/>
                                </wps:spPr>
                                <wps:txbx>
                                  <w:txbxContent>
                                    <w:p w14:paraId="1EEA262A" w14:textId="77777777" w:rsidR="001A0B50" w:rsidRDefault="001A0B50" w:rsidP="00CA36B2">
                                      <w:pPr>
                                        <w:pStyle w:val="NormalWeb"/>
                                        <w:spacing w:before="0" w:beforeAutospacing="0" w:after="0" w:afterAutospacing="0"/>
                                      </w:pPr>
                                      <w:r>
                                        <w:rPr>
                                          <w:rFonts w:ascii="Calibri" w:hAnsi="Calibri" w:cstheme="minorBidi"/>
                                          <w:color w:val="000000"/>
                                          <w:kern w:val="24"/>
                                          <w:sz w:val="22"/>
                                          <w:szCs w:val="22"/>
                                        </w:rPr>
                                        <w:t xml:space="preserve">Write just </w:t>
                                      </w:r>
                                    </w:p>
                                    <w:p w14:paraId="17C6D68D" w14:textId="77777777" w:rsidR="001A0B50" w:rsidRDefault="001A0B50" w:rsidP="00CA36B2">
                                      <w:pPr>
                                        <w:pStyle w:val="NormalWeb"/>
                                        <w:spacing w:before="0" w:beforeAutospacing="0" w:after="0" w:afterAutospacing="0"/>
                                      </w:pPr>
                                      <w:r>
                                        <w:rPr>
                                          <w:rFonts w:ascii="Calibri" w:hAnsi="Calibri" w:cstheme="minorBidi"/>
                                          <w:color w:val="000000"/>
                                          <w:kern w:val="24"/>
                                          <w:sz w:val="22"/>
                                          <w:szCs w:val="22"/>
                                        </w:rPr>
                                        <w:t>enough code</w:t>
                                      </w:r>
                                    </w:p>
                                    <w:p w14:paraId="4221A907" w14:textId="77777777" w:rsidR="001A0B50" w:rsidRDefault="001A0B50" w:rsidP="00CA36B2">
                                      <w:pPr>
                                        <w:pStyle w:val="NormalWeb"/>
                                        <w:spacing w:before="0" w:beforeAutospacing="0" w:after="0" w:afterAutospacing="0"/>
                                      </w:pPr>
                                      <w:r>
                                        <w:rPr>
                                          <w:rFonts w:ascii="Calibri" w:hAnsi="Calibri" w:cstheme="minorBidi"/>
                                          <w:color w:val="000000"/>
                                          <w:kern w:val="24"/>
                                          <w:sz w:val="22"/>
                                          <w:szCs w:val="22"/>
                                        </w:rPr>
                                        <w:t xml:space="preserve">to pass test </w:t>
                                      </w:r>
                                    </w:p>
                                  </w:txbxContent>
                                </wps:txbx>
                                <wps:bodyPr wrap="square" rtlCol="0">
                                  <a:spAutoFit/>
                                </wps:bodyPr>
                              </wps:wsp>
                              <wps:wsp>
                                <wps:cNvPr id="8" name="Text Box 8"/>
                                <wps:cNvSpPr txBox="1"/>
                                <wps:spPr>
                                  <a:xfrm>
                                    <a:off x="499817" y="3515407"/>
                                    <a:ext cx="1874424" cy="1161846"/>
                                  </a:xfrm>
                                  <a:prstGeom prst="rect">
                                    <a:avLst/>
                                  </a:prstGeom>
                                  <a:noFill/>
                                </wps:spPr>
                                <wps:txbx>
                                  <w:txbxContent>
                                    <w:p w14:paraId="5C0325D5" w14:textId="77777777" w:rsidR="001A0B50" w:rsidRDefault="001A0B50" w:rsidP="00CA36B2">
                                      <w:pPr>
                                        <w:pStyle w:val="NormalWeb"/>
                                        <w:spacing w:before="0" w:beforeAutospacing="0" w:after="0" w:afterAutospacing="0"/>
                                      </w:pPr>
                                      <w:r>
                                        <w:rPr>
                                          <w:rFonts w:ascii="Calibri" w:hAnsi="Calibri" w:cstheme="minorBidi"/>
                                          <w:color w:val="000000"/>
                                          <w:kern w:val="24"/>
                                          <w:sz w:val="22"/>
                                          <w:szCs w:val="22"/>
                                        </w:rPr>
                                        <w:t xml:space="preserve">Optimize, </w:t>
                                      </w:r>
                                    </w:p>
                                    <w:p w14:paraId="7FCF4D84" w14:textId="77777777" w:rsidR="001A0B50" w:rsidRDefault="001A0B50" w:rsidP="00CA36B2">
                                      <w:pPr>
                                        <w:pStyle w:val="NormalWeb"/>
                                        <w:spacing w:before="0" w:beforeAutospacing="0" w:after="0" w:afterAutospacing="0"/>
                                      </w:pPr>
                                      <w:r>
                                        <w:rPr>
                                          <w:rFonts w:ascii="Calibri" w:hAnsi="Calibri" w:cstheme="minorBidi"/>
                                          <w:color w:val="000000"/>
                                          <w:kern w:val="24"/>
                                          <w:sz w:val="22"/>
                                          <w:szCs w:val="22"/>
                                        </w:rPr>
                                        <w:t>Clean up without adding new functionality, and with confidence</w:t>
                                      </w:r>
                                    </w:p>
                                  </w:txbxContent>
                                </wps:txbx>
                                <wps:bodyPr wrap="square" rtlCol="0">
                                  <a:spAutoFit/>
                                </wps:bodyPr>
                              </wps:wsp>
                              <wps:wsp>
                                <wps:cNvPr id="9" name="Circular Arrow 9"/>
                                <wps:cNvSpPr/>
                                <wps:spPr>
                                  <a:xfrm rot="3745903">
                                    <a:off x="3189815" y="721104"/>
                                    <a:ext cx="2448551" cy="1828640"/>
                                  </a:xfrm>
                                  <a:prstGeom prst="circularArrow">
                                    <a:avLst>
                                      <a:gd name="adj1" fmla="val 12500"/>
                                      <a:gd name="adj2" fmla="val 1142319"/>
                                      <a:gd name="adj3" fmla="val 20457681"/>
                                      <a:gd name="adj4" fmla="val 12596839"/>
                                      <a:gd name="adj5" fmla="val 12500"/>
                                    </a:avLst>
                                  </a:prstGeom>
                                </wps:spPr>
                                <wps:style>
                                  <a:lnRef idx="1">
                                    <a:schemeClr val="accent1"/>
                                  </a:lnRef>
                                  <a:fillRef idx="3">
                                    <a:schemeClr val="accent1"/>
                                  </a:fillRef>
                                  <a:effectRef idx="2">
                                    <a:schemeClr val="accent1"/>
                                  </a:effectRef>
                                  <a:fontRef idx="minor">
                                    <a:schemeClr val="lt1"/>
                                  </a:fontRef>
                                </wps:style>
                                <wps:txbx>
                                  <w:txbxContent>
                                    <w:p w14:paraId="2DE01AEA" w14:textId="77777777" w:rsidR="001A0B50" w:rsidRDefault="001A0B50" w:rsidP="00CA36B2">
                                      <w:pPr>
                                        <w:rPr>
                                          <w:rFonts w:eastAsia="Times New Roman" w:cs="Times New Roman"/>
                                        </w:rPr>
                                      </w:pPr>
                                    </w:p>
                                  </w:txbxContent>
                                </wps:txbx>
                                <wps:bodyPr rtlCol="0" anchor="ctr"/>
                              </wps:wsp>
                              <wps:wsp>
                                <wps:cNvPr id="10" name="Circular Arrow 10"/>
                                <wps:cNvSpPr/>
                                <wps:spPr>
                                  <a:xfrm rot="10082620">
                                    <a:off x="1915456" y="2722993"/>
                                    <a:ext cx="2448551" cy="1828640"/>
                                  </a:xfrm>
                                  <a:prstGeom prst="circularArrow">
                                    <a:avLst>
                                      <a:gd name="adj1" fmla="val 12500"/>
                                      <a:gd name="adj2" fmla="val 1142319"/>
                                      <a:gd name="adj3" fmla="val 20457681"/>
                                      <a:gd name="adj4" fmla="val 12596839"/>
                                      <a:gd name="adj5" fmla="val 12500"/>
                                    </a:avLst>
                                  </a:prstGeom>
                                </wps:spPr>
                                <wps:style>
                                  <a:lnRef idx="1">
                                    <a:schemeClr val="accent1"/>
                                  </a:lnRef>
                                  <a:fillRef idx="3">
                                    <a:schemeClr val="accent1"/>
                                  </a:fillRef>
                                  <a:effectRef idx="2">
                                    <a:schemeClr val="accent1"/>
                                  </a:effectRef>
                                  <a:fontRef idx="minor">
                                    <a:schemeClr val="lt1"/>
                                  </a:fontRef>
                                </wps:style>
                                <wps:txbx>
                                  <w:txbxContent>
                                    <w:p w14:paraId="75FC2810" w14:textId="77777777" w:rsidR="001A0B50" w:rsidRDefault="001A0B50" w:rsidP="00CA36B2">
                                      <w:pPr>
                                        <w:rPr>
                                          <w:rFonts w:eastAsia="Times New Roman" w:cs="Times New Roman"/>
                                        </w:rPr>
                                      </w:pPr>
                                    </w:p>
                                  </w:txbxContent>
                                </wps:txbx>
                                <wps:bodyPr rtlCol="0" anchor="ctr"/>
                              </wps:wsp>
                            </wpg:grpSp>
                          </wpg:wgp>
                        </a:graphicData>
                      </a:graphic>
                    </wp:inline>
                  </w:drawing>
                </mc:Choice>
                <mc:Fallback>
                  <w:pict>
                    <v:group id="Group 22" o:spid="_x0000_s1026" style="width:428pt;height:306pt;mso-position-horizontal-relative:char;mso-position-vertical-relative:line" coordsize="5435443,3886200" o:gfxdata="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">
                      <v:rect id="Rectangle 3" o:spid="_x0000_s1027" style="position:absolute;left:381000;width:4800600;height:3886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KLTwwAA&#10;ANoAAAAPAAAAZHJzL2Rvd25yZXYueG1sRI9PawIxFMTvhX6H8Are3KSVWlmNIv4BT9Jui+fn5nV3&#10;cfOyTaJuv70pCD0OM/MbZrbobSsu5EPjWMNzpkAQl840XGn4+twOJyBCRDbYOiYNvxRgMX98mGFu&#10;3JU/6FLESiQIhxw11DF2uZShrMliyFxHnLxv5y3GJH0ljcdrgttWvig1lhYbTgs1drSqqTwVZ6th&#10;uWrV/vCKhT+e3t/W4x/Fbr3RevDUL6cgIvXxP3xv74yGEfxdSTdAz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5/KLTwwAAANoAAAAPAAAAAAAAAAAAAAAAAJcCAABkcnMvZG93&#10;bnJldi54bWxQSwUGAAAAAAQABAD1AAAAhwMAAAAA&#10;" fillcolor="#1f497d [3215]" stroked="f">
                        <v:fill opacity="6682f"/>
                        <v:shadow on="t" opacity="22937f" mv:blur="40000f" origin=",.5" offset="0,23000emu"/>
                        <v:textbox>
                          <w:txbxContent>
                            <w:p w14:paraId="0EDC9FB3" w14:textId="77777777" w:rsidR="00BA6938" w:rsidRDefault="00BA6938" w:rsidP="00CA36B2">
                              <w:pPr>
                                <w:rPr>
                                  <w:rFonts w:eastAsia="Times New Roman" w:cs="Times New Roman"/>
                                </w:rPr>
                              </w:pPr>
                            </w:p>
                          </w:txbxContent>
                        </v:textbox>
                      </v:rect>
                      <v:group id="Group 4" o:spid="_x0000_s1028" style="position:absolute;top:76200;width:5435443;height:3739326" coordorigin=",76200" coordsize="6688040,46010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5" o:spid="_x0000_s1029" type="#_x0000_t75" style="position:absolute;left:1042614;top:57448;width:4012940;height:3952933;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">
                          <v:imagedata r:id="rId15" o:title=""/>
                          <o:lock v:ext="edit" aspectratio="f"/>
                        </v:shape>
                        <v:shapetype id="_x0000_t202" coordsize="21600,21600" o:spt="202" path="m0,0l0,21600,21600,21600,21600,0xe">
                          <v:stroke joinstyle="miter"/>
                          <v:path gradientshapeok="t" o:connecttype="rect"/>
                        </v:shapetype>
                        <v:shape id="Text Box 6" o:spid="_x0000_s1030" type="#_x0000_t202" style="position:absolute;left:3581085;top:203200;width:1443908;height:32269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TH0GwgAA&#10;ANoAAAAPAAAAZHJzL2Rvd25yZXYueG1sRI/disIwFITvBd8hHME7TRUVt2sU8Qf2TtfdBzg0x6a2&#10;OSlN1LpPbwRhL4eZ+YZZrFpbiRs1vnCsYDRMQBBnThecK/j92Q/mIHxA1lg5JgUP8rBadjsLTLW7&#10;8zfdTiEXEcI+RQUmhDqV0meGLPqhq4mjd3aNxRBlk0vd4D3CbSXHSTKTFguOCwZr2hjKytPVKpgn&#10;9lCWH+Ojt5O/0dRstm5XX5Tq99r1J4hAbfgPv9tfWsEMXlfiDZDL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NMfQbCAAAA2gAAAA8AAAAAAAAAAAAAAAAAlwIAAGRycy9kb3du&#10;cmV2LnhtbFBLBQYAAAAABAAEAPUAAACGAwAAAAA=&#10;" filled="f" stroked="f">
                          <v:textbox style="mso-fit-shape-to-text:t">
                            <w:txbxContent>
                              <w:p w14:paraId="0426C999" w14:textId="77777777" w:rsidR="00BA6938" w:rsidRDefault="00BA6938" w:rsidP="00CA36B2">
                                <w:pPr>
                                  <w:pStyle w:val="NormalWeb"/>
                                  <w:spacing w:before="0" w:beforeAutospacing="0" w:after="0" w:afterAutospacing="0"/>
                                </w:pPr>
                                <w:r>
                                  <w:rPr>
                                    <w:rFonts w:ascii="Calibri" w:hAnsi="Calibri" w:cstheme="minorBidi"/>
                                    <w:color w:val="000000"/>
                                    <w:kern w:val="24"/>
                                    <w:sz w:val="22"/>
                                    <w:szCs w:val="22"/>
                                  </w:rPr>
                                  <w:t>Write Failing Test</w:t>
                                </w:r>
                              </w:p>
                            </w:txbxContent>
                          </v:textbox>
                        </v:shape>
                        <v:shape id="Text Box 7" o:spid="_x0000_s1031" type="#_x0000_t202" style="position:absolute;left:4935440;top:2793999;width:1752600;height:7384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2RBjwQAA&#10;ANoAAAAPAAAAZHJzL2Rvd25yZXYueG1sRI9Pa8JAFMTvBb/D8gRvdWPBtkRXEf+Ah15q4/2RfWaD&#10;2bch+2rit3eFQo/DzPyGWa4H36gbdbEObGA2zUARl8HWXBkofg6vn6CiIFtsApOBO0VYr0YvS8xt&#10;6PmbbiepVIJwzNGAE2lzrWPpyGOchpY4eZfQeZQku0rbDvsE941+y7J37bHmtOCwpa2j8nr69QZE&#10;7GZ2L/Y+Hs/D1653WTnHwpjJeNgsQAkN8h/+ax+tgQ94Xkk3QK8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NkQY8EAAADaAAAADwAAAAAAAAAAAAAAAACXAgAAZHJzL2Rvd25y&#10;ZXYueG1sUEsFBgAAAAAEAAQA9QAAAIUDAAAAAA==&#10;" filled="f" stroked="f">
                          <v:textbox style="mso-fit-shape-to-text:t">
                            <w:txbxContent>
                              <w:p w14:paraId="1EEA262A" w14:textId="77777777" w:rsidR="00BA6938" w:rsidRDefault="00BA6938" w:rsidP="00CA36B2">
                                <w:pPr>
                                  <w:pStyle w:val="NormalWeb"/>
                                  <w:spacing w:before="0" w:beforeAutospacing="0" w:after="0" w:afterAutospacing="0"/>
                                </w:pPr>
                                <w:r>
                                  <w:rPr>
                                    <w:rFonts w:ascii="Calibri" w:hAnsi="Calibri" w:cstheme="minorBidi"/>
                                    <w:color w:val="000000"/>
                                    <w:kern w:val="24"/>
                                    <w:sz w:val="22"/>
                                    <w:szCs w:val="22"/>
                                  </w:rPr>
                                  <w:t xml:space="preserve">Write just </w:t>
                                </w:r>
                              </w:p>
                              <w:p w14:paraId="17C6D68D" w14:textId="77777777" w:rsidR="00BA6938" w:rsidRDefault="00BA6938" w:rsidP="00CA36B2">
                                <w:pPr>
                                  <w:pStyle w:val="NormalWeb"/>
                                  <w:spacing w:before="0" w:beforeAutospacing="0" w:after="0" w:afterAutospacing="0"/>
                                </w:pPr>
                                <w:r>
                                  <w:rPr>
                                    <w:rFonts w:ascii="Calibri" w:hAnsi="Calibri" w:cstheme="minorBidi"/>
                                    <w:color w:val="000000"/>
                                    <w:kern w:val="24"/>
                                    <w:sz w:val="22"/>
                                    <w:szCs w:val="22"/>
                                  </w:rPr>
                                  <w:t>enough code</w:t>
                                </w:r>
                              </w:p>
                              <w:p w14:paraId="4221A907" w14:textId="77777777" w:rsidR="00BA6938" w:rsidRDefault="00BA6938" w:rsidP="00CA36B2">
                                <w:pPr>
                                  <w:pStyle w:val="NormalWeb"/>
                                  <w:spacing w:before="0" w:beforeAutospacing="0" w:after="0" w:afterAutospacing="0"/>
                                </w:pPr>
                                <w:r>
                                  <w:rPr>
                                    <w:rFonts w:ascii="Calibri" w:hAnsi="Calibri" w:cstheme="minorBidi"/>
                                    <w:color w:val="000000"/>
                                    <w:kern w:val="24"/>
                                    <w:sz w:val="22"/>
                                    <w:szCs w:val="22"/>
                                  </w:rPr>
                                  <w:t xml:space="preserve">to pass test </w:t>
                                </w:r>
                              </w:p>
                            </w:txbxContent>
                          </v:textbox>
                        </v:shape>
                        <v:shape id="Text Box 8" o:spid="_x0000_s1032" type="#_x0000_t202" style="position:absolute;left:499817;top:3515407;width:1874424;height:11618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RoQRvgAA&#10;ANoAAAAPAAAAZHJzL2Rvd25yZXYueG1sRE89a8MwEN0D/Q/iCt0SOYGW4kQ2oW0gQ5e6zn5YV8vU&#10;Ohnrajv/vhoCGR/v+1AuvlcTjbELbGC7yUARN8F23Bqov0/rV1BRkC32gcnAlSKUxcPqgLkNM3/R&#10;VEmrUgjHHA04kSHXOjaOPMZNGIgT9xNGj5Lg2Go74pzCfa93WfaiPXacGhwO9Oao+a3+vAERe9xe&#10;6w8fz5fl8312WfOMtTFPj8txD0pokbv45j5bA2lrupJugC7+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ZUaEEb4AAADaAAAADwAAAAAAAAAAAAAAAACXAgAAZHJzL2Rvd25yZXYu&#10;eG1sUEsFBgAAAAAEAAQA9QAAAIIDAAAAAA==&#10;" filled="f" stroked="f">
                          <v:textbox style="mso-fit-shape-to-text:t">
                            <w:txbxContent>
                              <w:p w14:paraId="5C0325D5" w14:textId="77777777" w:rsidR="00BA6938" w:rsidRDefault="00BA6938" w:rsidP="00CA36B2">
                                <w:pPr>
                                  <w:pStyle w:val="NormalWeb"/>
                                  <w:spacing w:before="0" w:beforeAutospacing="0" w:after="0" w:afterAutospacing="0"/>
                                </w:pPr>
                                <w:r>
                                  <w:rPr>
                                    <w:rFonts w:ascii="Calibri" w:hAnsi="Calibri" w:cstheme="minorBidi"/>
                                    <w:color w:val="000000"/>
                                    <w:kern w:val="24"/>
                                    <w:sz w:val="22"/>
                                    <w:szCs w:val="22"/>
                                  </w:rPr>
                                  <w:t xml:space="preserve">Optimize, </w:t>
                                </w:r>
                              </w:p>
                              <w:p w14:paraId="7FCF4D84" w14:textId="77777777" w:rsidR="00BA6938" w:rsidRDefault="00BA6938" w:rsidP="00CA36B2">
                                <w:pPr>
                                  <w:pStyle w:val="NormalWeb"/>
                                  <w:spacing w:before="0" w:beforeAutospacing="0" w:after="0" w:afterAutospacing="0"/>
                                </w:pPr>
                                <w:r>
                                  <w:rPr>
                                    <w:rFonts w:ascii="Calibri" w:hAnsi="Calibri" w:cstheme="minorBidi"/>
                                    <w:color w:val="000000"/>
                                    <w:kern w:val="24"/>
                                    <w:sz w:val="22"/>
                                    <w:szCs w:val="22"/>
                                  </w:rPr>
                                  <w:t>Clean up without adding new functionality, and with confidence</w:t>
                                </w:r>
                              </w:p>
                            </w:txbxContent>
                          </v:textbox>
                        </v:shape>
                        <v:shape id="Circular Arrow 9" o:spid="_x0000_s1033" style="position:absolute;left:3189815;top:721104;width:2448551;height:1828640;rotation:4091525fd;visibility:visible;mso-wrap-style:square;v-text-anchor:middle" coordsize="2448551,182864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w3vTxAAA&#10;ANoAAAAPAAAAZHJzL2Rvd25yZXYueG1sRI8xb8IwFIT3SvwH61Via5xkAJpiUIVawdIBytLtKX6J&#10;I+LnKHZI4NfXSJU6nu7uO916O9lWXKn3jWMFWZKCIC6dbrhWcP7+fFmB8AFZY+uYFNzIw3Yze1pj&#10;od3IR7qeQi0ihH2BCkwIXSGlLw1Z9InriKNXud5iiLKvpe5xjHDbyjxNF9Jiw3HBYEc7Q+XlNFgF&#10;x/3Pqrots9z4cX/Jh+aD7l9npebP0/sbiEBT+A//tQ9awSs8rsQbID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sN708QAAADaAAAADwAAAAAAAAAAAAAAAACXAgAAZHJzL2Rv&#10;d25yZXYueG1sUEsFBgAAAAAEAAQA9QAAAIgDAAAAAA==&#10;" adj="-11796480,,5400" path="m357240,414799c588292,206460,948198,94813,1316958,117083,1730330,142048,2089892,331062,2249173,607127l2343055,607128,2219971,914320,1885895,607128,1967496,607128c1812756,449761,1549243,351298,1261650,343384,997014,336102,741357,406366,565415,534734l357240,414799xe" fillcolor="#4f81bd [3204]" strokecolor="#4579b8 [3044]">
                          <v:fill color2="#a7bfde [1620]" rotate="t" type="gradient">
                            <o:fill v:ext="view" type="gradientUnscaled"/>
                          </v:fill>
                          <v:stroke joinstyle="miter"/>
                          <v:shadow on="t" opacity="22937f" mv:blur="40000f" origin=",.5" offset="0,23000emu"/>
                          <v:formulas/>
                          <v:path arrowok="t" o:connecttype="custom" o:connectlocs="357240,414799;1316958,117083;2249173,607127;2343055,607128;2219971,914320;1885895,607128;1967496,607128;1261650,343384;565415,534734;357240,414799" o:connectangles="0,0,0,0,0,0,0,0,0,0" textboxrect="0,0,2448551,1828640"/>
                          <v:textbox>
                            <w:txbxContent>
                              <w:p w14:paraId="2DE01AEA" w14:textId="77777777" w:rsidR="00BA6938" w:rsidRDefault="00BA6938" w:rsidP="00CA36B2">
                                <w:pPr>
                                  <w:rPr>
                                    <w:rFonts w:eastAsia="Times New Roman" w:cs="Times New Roman"/>
                                  </w:rPr>
                                </w:pPr>
                              </w:p>
                            </w:txbxContent>
                          </v:textbox>
                        </v:shape>
                        <v:shape id="Circular Arrow 10" o:spid="_x0000_s1034" style="position:absolute;left:1915456;top:2722993;width:2448551;height:1828640;rotation:11012910fd;visibility:visible;mso-wrap-style:square;v-text-anchor:middle" coordsize="2448551,182864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1FbiwwAA&#10;ANsAAAAPAAAAZHJzL2Rvd25yZXYueG1sRI9Bb8IwDIXvSPsPkSftBumQhlAhIDRt2nosQ+JqNaYJ&#10;NE5pMuj+/XyYtJut9/ze5/V2DJ260ZB8ZAPPswIUcROt59bA4et9ugSVMrLFLjIZ+KEE283DZI2l&#10;jXeu6bbPrZIQTiUacDn3pdapcRQwzWJPLNopDgGzrEOr7YB3CQ+dnhfFQgf0LA0Oe3p11Fz238FA&#10;vbweK5rXrvKpOp98cf14e1kY8/Q47lagMo353/x3/WkFX+jlFxlAb3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1FbiwwAAANsAAAAPAAAAAAAAAAAAAAAAAJcCAABkcnMvZG93&#10;bnJldi54bWxQSwUGAAAAAAQABAD1AAAAhwMAAAAA&#10;" adj="-11796480,,5400" path="m357240,414799c588292,206460,948198,94813,1316958,117083,1730330,142048,2089892,331062,2249173,607127l2343055,607128,2219971,914320,1885895,607128,1967496,607128c1812756,449761,1549243,351298,1261650,343384,997014,336102,741357,406366,565415,534734l357240,414799xe" fillcolor="#4f81bd [3204]" strokecolor="#4579b8 [3044]">
                          <v:fill color2="#a7bfde [1620]" rotate="t" type="gradient">
                            <o:fill v:ext="view" type="gradientUnscaled"/>
                          </v:fill>
                          <v:stroke joinstyle="miter"/>
                          <v:shadow on="t" opacity="22937f" mv:blur="40000f" origin=",.5" offset="0,23000emu"/>
                          <v:formulas/>
                          <v:path arrowok="t" o:connecttype="custom" o:connectlocs="357240,414799;1316958,117083;2249173,607127;2343055,607128;2219971,914320;1885895,607128;1967496,607128;1261650,343384;565415,534734;357240,414799" o:connectangles="0,0,0,0,0,0,0,0,0,0" textboxrect="0,0,2448551,1828640"/>
                          <v:textbox>
                            <w:txbxContent>
                              <w:p w14:paraId="75FC2810" w14:textId="77777777" w:rsidR="00BA6938" w:rsidRDefault="00BA6938" w:rsidP="00CA36B2">
                                <w:pPr>
                                  <w:rPr>
                                    <w:rFonts w:eastAsia="Times New Roman" w:cs="Times New Roman"/>
                                  </w:rPr>
                                </w:pPr>
                              </w:p>
                            </w:txbxContent>
                          </v:textbox>
                        </v:shape>
                      </v:group>
                      <w10:anchorlock/>
                    </v:group>
                  </w:pict>
                </mc:Fallback>
              </mc:AlternateContent>
            </w:r>
          </w:p>
          <w:p w14:paraId="0E68F268" w14:textId="77777777" w:rsidR="00A118F3" w:rsidRDefault="00A118F3" w:rsidP="00322242">
            <w:pPr>
              <w:rPr>
                <w:rFonts w:asciiTheme="majorHAnsi" w:hAnsiTheme="majorHAnsi"/>
                <w:sz w:val="22"/>
                <w:szCs w:val="22"/>
              </w:rPr>
            </w:pPr>
          </w:p>
          <w:p w14:paraId="0AFB6B80" w14:textId="43DBF821" w:rsidR="00CA36B2" w:rsidRDefault="00CA36B2" w:rsidP="00322242">
            <w:pPr>
              <w:rPr>
                <w:rFonts w:asciiTheme="majorHAnsi" w:hAnsiTheme="majorHAnsi"/>
                <w:sz w:val="22"/>
                <w:szCs w:val="22"/>
              </w:rPr>
            </w:pPr>
            <w:r w:rsidRPr="00CA36B2">
              <w:rPr>
                <w:rFonts w:asciiTheme="majorHAnsi" w:hAnsiTheme="majorHAnsi"/>
                <w:noProof/>
                <w:sz w:val="22"/>
                <w:szCs w:val="22"/>
              </w:rPr>
              <w:drawing>
                <wp:inline distT="0" distB="0" distL="0" distR="0" wp14:anchorId="68CAE8C6" wp14:editId="4B50DC28">
                  <wp:extent cx="3733800" cy="3124200"/>
                  <wp:effectExtent l="50800" t="25400" r="50800" b="7620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sidRPr="00CA36B2">
              <w:rPr>
                <w:rFonts w:asciiTheme="majorHAnsi" w:hAnsiTheme="majorHAnsi"/>
                <w:noProof/>
                <w:sz w:val="22"/>
                <w:szCs w:val="22"/>
              </w:rPr>
              <mc:AlternateContent>
                <mc:Choice Requires="wps">
                  <w:drawing>
                    <wp:anchor distT="0" distB="0" distL="114300" distR="114300" simplePos="0" relativeHeight="251659264" behindDoc="0" locked="0" layoutInCell="1" allowOverlap="1" wp14:anchorId="781AB768" wp14:editId="33FAF88F">
                      <wp:simplePos x="0" y="0"/>
                      <wp:positionH relativeFrom="column">
                        <wp:posOffset>2667000</wp:posOffset>
                      </wp:positionH>
                      <wp:positionV relativeFrom="paragraph">
                        <wp:posOffset>914400</wp:posOffset>
                      </wp:positionV>
                      <wp:extent cx="608965" cy="401320"/>
                      <wp:effectExtent l="0" t="0" r="0" b="0"/>
                      <wp:wrapSquare wrapText="bothSides"/>
                      <wp:docPr id="11" name="TextBox 6"/>
                      <wp:cNvGraphicFramePr/>
                      <a:graphic xmlns:a="http://schemas.openxmlformats.org/drawingml/2006/main">
                        <a:graphicData uri="http://schemas.microsoft.com/office/word/2010/wordprocessingShape">
                          <wps:wsp>
                            <wps:cNvSpPr txBox="1"/>
                            <wps:spPr>
                              <a:xfrm>
                                <a:off x="0" y="0"/>
                                <a:ext cx="608965" cy="401320"/>
                              </a:xfrm>
                              <a:prstGeom prst="rect">
                                <a:avLst/>
                              </a:prstGeom>
                              <a:noFill/>
                            </wps:spPr>
                            <wps:txbx>
                              <w:txbxContent>
                                <w:p w14:paraId="71CFF4BC" w14:textId="77777777" w:rsidR="001A0B50" w:rsidRDefault="001A0B50" w:rsidP="00CA36B2">
                                  <w:pPr>
                                    <w:pStyle w:val="NormalWeb"/>
                                    <w:spacing w:before="0" w:beforeAutospacing="0" w:after="0" w:afterAutospacing="0"/>
                                  </w:pPr>
                                  <w:r>
                                    <w:rPr>
                                      <w:rFonts w:ascii="Calibri" w:hAnsi="Calibri" w:cstheme="minorBidi"/>
                                      <w:color w:val="000000"/>
                                      <w:kern w:val="24"/>
                                    </w:rPr>
                                    <w:t>Testing</w:t>
                                  </w:r>
                                </w:p>
                                <w:p w14:paraId="51ECBCCB" w14:textId="77777777" w:rsidR="001A0B50" w:rsidRDefault="001A0B50" w:rsidP="00CA36B2">
                                  <w:pPr>
                                    <w:pStyle w:val="NormalWeb"/>
                                    <w:spacing w:before="0" w:beforeAutospacing="0" w:after="0" w:afterAutospacing="0"/>
                                  </w:pPr>
                                  <w:r>
                                    <w:rPr>
                                      <w:rFonts w:ascii="Calibri" w:hAnsi="Calibri" w:cstheme="minorBidi"/>
                                      <w:color w:val="000000"/>
                                      <w:kern w:val="24"/>
                                    </w:rPr>
                                    <w:t>Pyramid</w:t>
                                  </w:r>
                                </w:p>
                              </w:txbxContent>
                            </wps:txbx>
                            <wps:bodyPr wrap="none" rtlCol="0">
                              <a:spAutoFit/>
                            </wps:bodyPr>
                          </wps:wsp>
                        </a:graphicData>
                      </a:graphic>
                    </wp:anchor>
                  </w:drawing>
                </mc:Choice>
                <mc:Fallback>
                  <w:pict>
                    <v:shape id="TextBox 6" o:spid="_x0000_s1035" type="#_x0000_t202" style="position:absolute;margin-left:210pt;margin-top:1in;width:47.95pt;height:31.6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" filled="f" stroked="f">
                      <v:textbox style="mso-fit-shape-to-text:t">
                        <w:txbxContent>
                          <w:p w14:paraId="71CFF4BC" w14:textId="77777777" w:rsidR="00BA6938" w:rsidRDefault="00BA6938" w:rsidP="00CA36B2">
                            <w:pPr>
                              <w:pStyle w:val="NormalWeb"/>
                              <w:spacing w:before="0" w:beforeAutospacing="0" w:after="0" w:afterAutospacing="0"/>
                            </w:pPr>
                            <w:r>
                              <w:rPr>
                                <w:rFonts w:ascii="Calibri" w:hAnsi="Calibri" w:cstheme="minorBidi"/>
                                <w:color w:val="000000"/>
                                <w:kern w:val="24"/>
                              </w:rPr>
                              <w:t>Testing</w:t>
                            </w:r>
                          </w:p>
                          <w:p w14:paraId="51ECBCCB" w14:textId="77777777" w:rsidR="00BA6938" w:rsidRDefault="00BA6938" w:rsidP="00CA36B2">
                            <w:pPr>
                              <w:pStyle w:val="NormalWeb"/>
                              <w:spacing w:before="0" w:beforeAutospacing="0" w:after="0" w:afterAutospacing="0"/>
                            </w:pPr>
                            <w:r>
                              <w:rPr>
                                <w:rFonts w:ascii="Calibri" w:hAnsi="Calibri" w:cstheme="minorBidi"/>
                                <w:color w:val="000000"/>
                                <w:kern w:val="24"/>
                              </w:rPr>
                              <w:t>Pyramid</w:t>
                            </w:r>
                          </w:p>
                        </w:txbxContent>
                      </v:textbox>
                      <w10:wrap type="square"/>
                    </v:shape>
                  </w:pict>
                </mc:Fallback>
              </mc:AlternateContent>
            </w:r>
          </w:p>
          <w:p w14:paraId="6B283CEC" w14:textId="5F2FA238" w:rsidR="00A118F3" w:rsidRDefault="00EF2CBE" w:rsidP="00322242">
            <w:pPr>
              <w:rPr>
                <w:rFonts w:asciiTheme="majorHAnsi" w:hAnsiTheme="majorHAnsi"/>
                <w:sz w:val="22"/>
                <w:szCs w:val="22"/>
              </w:rPr>
            </w:pPr>
            <w:r w:rsidRPr="00EF2CBE">
              <w:rPr>
                <w:rFonts w:asciiTheme="majorHAnsi" w:hAnsiTheme="majorHAnsi"/>
                <w:noProof/>
                <w:sz w:val="22"/>
                <w:szCs w:val="22"/>
              </w:rPr>
              <w:drawing>
                <wp:inline distT="0" distB="0" distL="0" distR="0" wp14:anchorId="416F32B5" wp14:editId="6AB0C90A">
                  <wp:extent cx="2286000" cy="966908"/>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21" cstate="print"/>
                          <a:srcRect/>
                          <a:stretch>
                            <a:fillRect/>
                          </a:stretch>
                        </pic:blipFill>
                        <pic:spPr bwMode="auto">
                          <a:xfrm>
                            <a:off x="0" y="0"/>
                            <a:ext cx="2286000" cy="966908"/>
                          </a:xfrm>
                          <a:prstGeom prst="rect">
                            <a:avLst/>
                          </a:prstGeom>
                          <a:noFill/>
                          <a:ln w="9525">
                            <a:noFill/>
                            <a:miter lim="800000"/>
                            <a:headEnd/>
                            <a:tailEnd/>
                          </a:ln>
                        </pic:spPr>
                      </pic:pic>
                    </a:graphicData>
                  </a:graphic>
                </wp:inline>
              </w:drawing>
            </w:r>
            <w:r>
              <w:rPr>
                <w:rFonts w:asciiTheme="majorHAnsi" w:hAnsiTheme="majorHAnsi"/>
                <w:noProof/>
                <w:sz w:val="22"/>
                <w:szCs w:val="22"/>
              </w:rPr>
              <w:drawing>
                <wp:inline distT="0" distB="0" distL="0" distR="0" wp14:anchorId="427A1C44" wp14:editId="17521E83">
                  <wp:extent cx="5478145" cy="2557145"/>
                  <wp:effectExtent l="0" t="0" r="8255" b="825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8145" cy="2557145"/>
                          </a:xfrm>
                          <a:prstGeom prst="rect">
                            <a:avLst/>
                          </a:prstGeom>
                          <a:noFill/>
                          <a:ln>
                            <a:noFill/>
                          </a:ln>
                        </pic:spPr>
                      </pic:pic>
                    </a:graphicData>
                  </a:graphic>
                </wp:inline>
              </w:drawing>
            </w:r>
          </w:p>
          <w:p w14:paraId="01B60BF8" w14:textId="77777777" w:rsidR="00A118F3" w:rsidRDefault="00A118F3" w:rsidP="00322242">
            <w:pPr>
              <w:rPr>
                <w:rFonts w:asciiTheme="majorHAnsi" w:hAnsiTheme="majorHAnsi"/>
                <w:sz w:val="22"/>
                <w:szCs w:val="22"/>
              </w:rPr>
            </w:pPr>
          </w:p>
          <w:p w14:paraId="03D97A90" w14:textId="45B20E82" w:rsidR="00A118F3" w:rsidRPr="00E84704" w:rsidRDefault="00A118F3" w:rsidP="00322242">
            <w:pPr>
              <w:rPr>
                <w:rFonts w:asciiTheme="majorHAnsi" w:hAnsiTheme="majorHAnsi"/>
                <w:sz w:val="22"/>
                <w:szCs w:val="22"/>
              </w:rPr>
            </w:pPr>
          </w:p>
        </w:tc>
      </w:tr>
    </w:tbl>
    <w:p w14:paraId="2E283453" w14:textId="77777777" w:rsidR="004C147E" w:rsidRDefault="004C147E">
      <w:pPr>
        <w:rPr>
          <w:rFonts w:asciiTheme="majorHAnsi" w:hAnsiTheme="majorHAnsi"/>
        </w:rPr>
      </w:pPr>
    </w:p>
    <w:tbl>
      <w:tblPr>
        <w:tblStyle w:val="TableGrid"/>
        <w:tblW w:w="0" w:type="auto"/>
        <w:tblLook w:val="04A0" w:firstRow="1" w:lastRow="0" w:firstColumn="1" w:lastColumn="0" w:noHBand="0" w:noVBand="1"/>
      </w:tblPr>
      <w:tblGrid>
        <w:gridCol w:w="4198"/>
        <w:gridCol w:w="341"/>
        <w:gridCol w:w="3976"/>
        <w:gridCol w:w="341"/>
      </w:tblGrid>
      <w:tr w:rsidR="002B64D2" w:rsidRPr="00826616" w14:paraId="618CF896" w14:textId="77777777" w:rsidTr="002B64D2">
        <w:tc>
          <w:tcPr>
            <w:tcW w:w="8856" w:type="dxa"/>
            <w:gridSpan w:val="4"/>
            <w:tcBorders>
              <w:top w:val="nil"/>
              <w:left w:val="nil"/>
              <w:right w:val="nil"/>
            </w:tcBorders>
            <w:shd w:val="clear" w:color="auto" w:fill="auto"/>
          </w:tcPr>
          <w:p w14:paraId="06ED8827" w14:textId="7A365EE6" w:rsidR="002B64D2" w:rsidRPr="002B64D2" w:rsidRDefault="002B64D2" w:rsidP="00322242">
            <w:pPr>
              <w:rPr>
                <w:rFonts w:asciiTheme="majorHAnsi" w:hAnsiTheme="majorHAnsi"/>
                <w:b/>
                <w:sz w:val="20"/>
              </w:rPr>
            </w:pPr>
            <w:r w:rsidRPr="002B64D2">
              <w:rPr>
                <w:rFonts w:asciiTheme="majorHAnsi" w:hAnsiTheme="majorHAnsi"/>
                <w:b/>
              </w:rPr>
              <w:t>Case Study Relationships</w:t>
            </w:r>
          </w:p>
        </w:tc>
      </w:tr>
      <w:tr w:rsidR="00335112" w:rsidRPr="00826616" w14:paraId="0089A075" w14:textId="77777777" w:rsidTr="00335112">
        <w:tc>
          <w:tcPr>
            <w:tcW w:w="8856" w:type="dxa"/>
            <w:gridSpan w:val="4"/>
            <w:shd w:val="clear" w:color="auto" w:fill="auto"/>
          </w:tcPr>
          <w:p w14:paraId="5BB31716" w14:textId="74635126" w:rsidR="00335112" w:rsidRPr="00634514" w:rsidRDefault="00335112" w:rsidP="00322242">
            <w:pPr>
              <w:rPr>
                <w:rFonts w:asciiTheme="majorHAnsi" w:hAnsiTheme="majorHAnsi"/>
                <w:i/>
                <w:sz w:val="16"/>
              </w:rPr>
            </w:pPr>
            <w:r w:rsidRPr="00634514">
              <w:rPr>
                <w:rFonts w:asciiTheme="majorHAnsi" w:hAnsiTheme="majorHAnsi"/>
                <w:i/>
                <w:sz w:val="16"/>
              </w:rPr>
              <w:t>Mark the related Service Offerings, Industr</w:t>
            </w:r>
            <w:r w:rsidR="00CD460F">
              <w:rPr>
                <w:rFonts w:asciiTheme="majorHAnsi" w:hAnsiTheme="majorHAnsi"/>
                <w:i/>
                <w:sz w:val="16"/>
              </w:rPr>
              <w:t xml:space="preserve">y and Business Unit </w:t>
            </w:r>
            <w:r w:rsidR="008B3771">
              <w:rPr>
                <w:rFonts w:asciiTheme="majorHAnsi" w:hAnsiTheme="majorHAnsi"/>
                <w:i/>
                <w:sz w:val="16"/>
              </w:rPr>
              <w:t>with an “X”</w:t>
            </w:r>
          </w:p>
        </w:tc>
      </w:tr>
      <w:tr w:rsidR="00826616" w:rsidRPr="00826616" w14:paraId="2CCFED10" w14:textId="77777777" w:rsidTr="00322242">
        <w:tc>
          <w:tcPr>
            <w:tcW w:w="8856" w:type="dxa"/>
            <w:gridSpan w:val="4"/>
            <w:shd w:val="clear" w:color="auto" w:fill="D9D9D9" w:themeFill="background1" w:themeFillShade="D9"/>
          </w:tcPr>
          <w:p w14:paraId="5F6E7D75" w14:textId="77777777" w:rsidR="00826616" w:rsidRPr="00826616" w:rsidRDefault="00826616" w:rsidP="00322242">
            <w:pPr>
              <w:rPr>
                <w:rFonts w:asciiTheme="majorHAnsi" w:hAnsiTheme="majorHAnsi"/>
                <w:sz w:val="20"/>
              </w:rPr>
            </w:pPr>
            <w:r w:rsidRPr="00826616">
              <w:rPr>
                <w:rFonts w:asciiTheme="majorHAnsi" w:hAnsiTheme="majorHAnsi"/>
                <w:sz w:val="20"/>
              </w:rPr>
              <w:t>Service Offering</w:t>
            </w:r>
          </w:p>
        </w:tc>
      </w:tr>
      <w:tr w:rsidR="00826616" w:rsidRPr="00826616" w14:paraId="44A1715F" w14:textId="77777777" w:rsidTr="00322242">
        <w:tc>
          <w:tcPr>
            <w:tcW w:w="4198" w:type="dxa"/>
          </w:tcPr>
          <w:p w14:paraId="3FC64672" w14:textId="258C6F85" w:rsidR="00826616" w:rsidRPr="00826616" w:rsidRDefault="00826616" w:rsidP="00322242">
            <w:pPr>
              <w:rPr>
                <w:rFonts w:asciiTheme="majorHAnsi" w:hAnsiTheme="majorHAnsi"/>
                <w:sz w:val="20"/>
              </w:rPr>
            </w:pPr>
            <w:r>
              <w:rPr>
                <w:rFonts w:asciiTheme="majorHAnsi" w:hAnsiTheme="majorHAnsi"/>
                <w:sz w:val="20"/>
              </w:rPr>
              <w:t>Customer Strategy Service</w:t>
            </w:r>
          </w:p>
        </w:tc>
        <w:tc>
          <w:tcPr>
            <w:tcW w:w="341" w:type="dxa"/>
          </w:tcPr>
          <w:p w14:paraId="34894FC4" w14:textId="76691CBD" w:rsidR="00826616" w:rsidRPr="00826616" w:rsidRDefault="00826616" w:rsidP="00322242">
            <w:pPr>
              <w:rPr>
                <w:rFonts w:asciiTheme="majorHAnsi" w:hAnsiTheme="majorHAnsi"/>
                <w:sz w:val="20"/>
              </w:rPr>
            </w:pPr>
          </w:p>
        </w:tc>
        <w:tc>
          <w:tcPr>
            <w:tcW w:w="3976" w:type="dxa"/>
          </w:tcPr>
          <w:p w14:paraId="12C5EF91" w14:textId="09EB26F5" w:rsidR="00826616" w:rsidRPr="00826616" w:rsidRDefault="0040716F" w:rsidP="00322242">
            <w:pPr>
              <w:rPr>
                <w:rFonts w:asciiTheme="majorHAnsi" w:hAnsiTheme="majorHAnsi"/>
                <w:sz w:val="20"/>
              </w:rPr>
            </w:pPr>
            <w:r>
              <w:rPr>
                <w:rFonts w:asciiTheme="majorHAnsi" w:hAnsiTheme="majorHAnsi"/>
                <w:sz w:val="20"/>
              </w:rPr>
              <w:t>Application Development</w:t>
            </w:r>
          </w:p>
        </w:tc>
        <w:tc>
          <w:tcPr>
            <w:tcW w:w="341" w:type="dxa"/>
          </w:tcPr>
          <w:p w14:paraId="4E844D97" w14:textId="0C79EC0A" w:rsidR="00826616" w:rsidRPr="00826616" w:rsidRDefault="00A118F3" w:rsidP="00322242">
            <w:pPr>
              <w:rPr>
                <w:rFonts w:asciiTheme="majorHAnsi" w:hAnsiTheme="majorHAnsi"/>
                <w:sz w:val="20"/>
              </w:rPr>
            </w:pPr>
            <w:r>
              <w:rPr>
                <w:rFonts w:asciiTheme="majorHAnsi" w:hAnsiTheme="majorHAnsi"/>
                <w:sz w:val="20"/>
              </w:rPr>
              <w:t>x</w:t>
            </w:r>
          </w:p>
        </w:tc>
      </w:tr>
      <w:tr w:rsidR="00826616" w:rsidRPr="00826616" w14:paraId="0A1C7AE9" w14:textId="77777777" w:rsidTr="00322242">
        <w:tc>
          <w:tcPr>
            <w:tcW w:w="4198" w:type="dxa"/>
          </w:tcPr>
          <w:p w14:paraId="00872959" w14:textId="475BE0F6" w:rsidR="00826616" w:rsidRPr="00826616" w:rsidRDefault="002B64D2" w:rsidP="00322242">
            <w:pPr>
              <w:rPr>
                <w:rFonts w:asciiTheme="majorHAnsi" w:hAnsiTheme="majorHAnsi"/>
                <w:sz w:val="20"/>
              </w:rPr>
            </w:pPr>
            <w:r>
              <w:rPr>
                <w:rFonts w:asciiTheme="majorHAnsi" w:hAnsiTheme="majorHAnsi"/>
                <w:sz w:val="20"/>
              </w:rPr>
              <w:t>Product and Service Innovation</w:t>
            </w:r>
          </w:p>
        </w:tc>
        <w:tc>
          <w:tcPr>
            <w:tcW w:w="341" w:type="dxa"/>
          </w:tcPr>
          <w:p w14:paraId="5C49FB05" w14:textId="1FD98251" w:rsidR="00826616" w:rsidRPr="00826616" w:rsidRDefault="00826616" w:rsidP="00322242">
            <w:pPr>
              <w:rPr>
                <w:rFonts w:asciiTheme="majorHAnsi" w:hAnsiTheme="majorHAnsi"/>
                <w:sz w:val="20"/>
              </w:rPr>
            </w:pPr>
          </w:p>
        </w:tc>
        <w:tc>
          <w:tcPr>
            <w:tcW w:w="3976" w:type="dxa"/>
          </w:tcPr>
          <w:p w14:paraId="1D2FD7CB" w14:textId="1D4235C9" w:rsidR="00826616" w:rsidRPr="00826616" w:rsidRDefault="0040716F" w:rsidP="00322242">
            <w:pPr>
              <w:rPr>
                <w:rFonts w:asciiTheme="majorHAnsi" w:hAnsiTheme="majorHAnsi"/>
                <w:sz w:val="20"/>
              </w:rPr>
            </w:pPr>
            <w:r>
              <w:rPr>
                <w:rFonts w:asciiTheme="majorHAnsi" w:hAnsiTheme="majorHAnsi"/>
                <w:sz w:val="20"/>
              </w:rPr>
              <w:t>Application Lifecycle Management</w:t>
            </w:r>
          </w:p>
        </w:tc>
        <w:tc>
          <w:tcPr>
            <w:tcW w:w="341" w:type="dxa"/>
          </w:tcPr>
          <w:p w14:paraId="4F76580B" w14:textId="386FC95A" w:rsidR="00826616" w:rsidRPr="00826616" w:rsidRDefault="004B0F92" w:rsidP="00322242">
            <w:pPr>
              <w:rPr>
                <w:rFonts w:asciiTheme="majorHAnsi" w:hAnsiTheme="majorHAnsi"/>
                <w:sz w:val="20"/>
              </w:rPr>
            </w:pPr>
            <w:r>
              <w:rPr>
                <w:rFonts w:asciiTheme="majorHAnsi" w:hAnsiTheme="majorHAnsi"/>
                <w:sz w:val="20"/>
              </w:rPr>
              <w:t>x</w:t>
            </w:r>
          </w:p>
        </w:tc>
      </w:tr>
      <w:tr w:rsidR="002B64D2" w:rsidRPr="00826616" w14:paraId="710AEF17" w14:textId="77777777" w:rsidTr="00322242">
        <w:tc>
          <w:tcPr>
            <w:tcW w:w="4198" w:type="dxa"/>
          </w:tcPr>
          <w:p w14:paraId="3A90BBF2" w14:textId="43DBCCDF" w:rsidR="002B64D2" w:rsidRPr="00826616" w:rsidRDefault="002B64D2" w:rsidP="00322242">
            <w:pPr>
              <w:rPr>
                <w:rFonts w:asciiTheme="majorHAnsi" w:hAnsiTheme="majorHAnsi"/>
                <w:sz w:val="20"/>
              </w:rPr>
            </w:pPr>
            <w:r>
              <w:rPr>
                <w:rFonts w:asciiTheme="majorHAnsi" w:hAnsiTheme="majorHAnsi"/>
                <w:sz w:val="20"/>
              </w:rPr>
              <w:t>Business Process Improvement</w:t>
            </w:r>
          </w:p>
        </w:tc>
        <w:tc>
          <w:tcPr>
            <w:tcW w:w="341" w:type="dxa"/>
          </w:tcPr>
          <w:p w14:paraId="5D870542" w14:textId="77777777" w:rsidR="002B64D2" w:rsidRPr="00826616" w:rsidRDefault="002B64D2" w:rsidP="00322242">
            <w:pPr>
              <w:rPr>
                <w:rFonts w:asciiTheme="majorHAnsi" w:hAnsiTheme="majorHAnsi"/>
                <w:sz w:val="20"/>
              </w:rPr>
            </w:pPr>
          </w:p>
        </w:tc>
        <w:tc>
          <w:tcPr>
            <w:tcW w:w="3976" w:type="dxa"/>
          </w:tcPr>
          <w:p w14:paraId="1FE1A6B8" w14:textId="10161D04" w:rsidR="002B64D2" w:rsidRPr="00826616" w:rsidRDefault="0040716F" w:rsidP="00322242">
            <w:pPr>
              <w:rPr>
                <w:rFonts w:asciiTheme="majorHAnsi" w:hAnsiTheme="majorHAnsi"/>
                <w:sz w:val="20"/>
              </w:rPr>
            </w:pPr>
            <w:r>
              <w:rPr>
                <w:rFonts w:asciiTheme="majorHAnsi" w:hAnsiTheme="majorHAnsi"/>
                <w:sz w:val="20"/>
              </w:rPr>
              <w:t>Business Intelligence</w:t>
            </w:r>
          </w:p>
        </w:tc>
        <w:tc>
          <w:tcPr>
            <w:tcW w:w="341" w:type="dxa"/>
          </w:tcPr>
          <w:p w14:paraId="2EC5B058" w14:textId="77777777" w:rsidR="002B64D2" w:rsidRPr="00826616" w:rsidRDefault="002B64D2" w:rsidP="00322242">
            <w:pPr>
              <w:rPr>
                <w:rFonts w:asciiTheme="majorHAnsi" w:hAnsiTheme="majorHAnsi"/>
                <w:sz w:val="20"/>
              </w:rPr>
            </w:pPr>
          </w:p>
        </w:tc>
      </w:tr>
      <w:tr w:rsidR="002B64D2" w:rsidRPr="00826616" w14:paraId="7FD82E38" w14:textId="77777777" w:rsidTr="00322242">
        <w:tc>
          <w:tcPr>
            <w:tcW w:w="4198" w:type="dxa"/>
          </w:tcPr>
          <w:p w14:paraId="4B833E5D" w14:textId="624F71EF" w:rsidR="002B64D2" w:rsidRPr="00826616" w:rsidRDefault="002B64D2" w:rsidP="00322242">
            <w:pPr>
              <w:rPr>
                <w:rFonts w:asciiTheme="majorHAnsi" w:hAnsiTheme="majorHAnsi"/>
                <w:sz w:val="20"/>
              </w:rPr>
            </w:pPr>
            <w:r>
              <w:rPr>
                <w:rFonts w:asciiTheme="majorHAnsi" w:hAnsiTheme="majorHAnsi"/>
                <w:sz w:val="20"/>
              </w:rPr>
              <w:t>Business Process Management</w:t>
            </w:r>
          </w:p>
        </w:tc>
        <w:tc>
          <w:tcPr>
            <w:tcW w:w="341" w:type="dxa"/>
          </w:tcPr>
          <w:p w14:paraId="04FC5D1D" w14:textId="77777777" w:rsidR="002B64D2" w:rsidRPr="00826616" w:rsidRDefault="002B64D2" w:rsidP="00322242">
            <w:pPr>
              <w:rPr>
                <w:rFonts w:asciiTheme="majorHAnsi" w:hAnsiTheme="majorHAnsi"/>
                <w:sz w:val="20"/>
              </w:rPr>
            </w:pPr>
          </w:p>
        </w:tc>
        <w:tc>
          <w:tcPr>
            <w:tcW w:w="3976" w:type="dxa"/>
          </w:tcPr>
          <w:p w14:paraId="608CE784" w14:textId="3B63D063" w:rsidR="002B64D2" w:rsidRPr="00826616" w:rsidRDefault="0040716F" w:rsidP="00322242">
            <w:pPr>
              <w:rPr>
                <w:rFonts w:asciiTheme="majorHAnsi" w:hAnsiTheme="majorHAnsi"/>
                <w:sz w:val="20"/>
              </w:rPr>
            </w:pPr>
            <w:r>
              <w:rPr>
                <w:rFonts w:asciiTheme="majorHAnsi" w:hAnsiTheme="majorHAnsi"/>
                <w:sz w:val="20"/>
              </w:rPr>
              <w:t>Cloud Computing</w:t>
            </w:r>
          </w:p>
        </w:tc>
        <w:tc>
          <w:tcPr>
            <w:tcW w:w="341" w:type="dxa"/>
          </w:tcPr>
          <w:p w14:paraId="189AA5D2" w14:textId="77777777" w:rsidR="002B64D2" w:rsidRPr="00826616" w:rsidRDefault="002B64D2" w:rsidP="00322242">
            <w:pPr>
              <w:rPr>
                <w:rFonts w:asciiTheme="majorHAnsi" w:hAnsiTheme="majorHAnsi"/>
                <w:sz w:val="20"/>
              </w:rPr>
            </w:pPr>
          </w:p>
        </w:tc>
      </w:tr>
      <w:tr w:rsidR="002B64D2" w:rsidRPr="00826616" w14:paraId="272B7B9B" w14:textId="77777777" w:rsidTr="00322242">
        <w:tc>
          <w:tcPr>
            <w:tcW w:w="4198" w:type="dxa"/>
          </w:tcPr>
          <w:p w14:paraId="23721EBE" w14:textId="1CD2BF62" w:rsidR="002B64D2" w:rsidRPr="00826616" w:rsidRDefault="002B64D2" w:rsidP="00322242">
            <w:pPr>
              <w:rPr>
                <w:rFonts w:asciiTheme="majorHAnsi" w:hAnsiTheme="majorHAnsi"/>
                <w:sz w:val="20"/>
              </w:rPr>
            </w:pPr>
            <w:r>
              <w:rPr>
                <w:rFonts w:asciiTheme="majorHAnsi" w:hAnsiTheme="majorHAnsi"/>
                <w:sz w:val="20"/>
              </w:rPr>
              <w:t>Supply Chain Management</w:t>
            </w:r>
          </w:p>
        </w:tc>
        <w:tc>
          <w:tcPr>
            <w:tcW w:w="341" w:type="dxa"/>
          </w:tcPr>
          <w:p w14:paraId="6C12375D" w14:textId="77777777" w:rsidR="002B64D2" w:rsidRPr="00826616" w:rsidRDefault="002B64D2" w:rsidP="00322242">
            <w:pPr>
              <w:rPr>
                <w:rFonts w:asciiTheme="majorHAnsi" w:hAnsiTheme="majorHAnsi"/>
                <w:sz w:val="20"/>
              </w:rPr>
            </w:pPr>
          </w:p>
        </w:tc>
        <w:tc>
          <w:tcPr>
            <w:tcW w:w="3976" w:type="dxa"/>
          </w:tcPr>
          <w:p w14:paraId="11E2CA8C" w14:textId="7F3E26B3" w:rsidR="002B64D2" w:rsidRPr="00826616" w:rsidRDefault="0040716F" w:rsidP="00322242">
            <w:pPr>
              <w:rPr>
                <w:rFonts w:asciiTheme="majorHAnsi" w:hAnsiTheme="majorHAnsi"/>
                <w:sz w:val="20"/>
              </w:rPr>
            </w:pPr>
            <w:r>
              <w:rPr>
                <w:rFonts w:asciiTheme="majorHAnsi" w:hAnsiTheme="majorHAnsi"/>
                <w:sz w:val="20"/>
              </w:rPr>
              <w:t>Enterprise Architecture</w:t>
            </w:r>
          </w:p>
        </w:tc>
        <w:tc>
          <w:tcPr>
            <w:tcW w:w="341" w:type="dxa"/>
          </w:tcPr>
          <w:p w14:paraId="448115BB" w14:textId="77777777" w:rsidR="002B64D2" w:rsidRPr="00826616" w:rsidRDefault="002B64D2" w:rsidP="00322242">
            <w:pPr>
              <w:rPr>
                <w:rFonts w:asciiTheme="majorHAnsi" w:hAnsiTheme="majorHAnsi"/>
                <w:sz w:val="20"/>
              </w:rPr>
            </w:pPr>
          </w:p>
        </w:tc>
      </w:tr>
      <w:tr w:rsidR="002B64D2" w:rsidRPr="00826616" w14:paraId="5C3A6BA2" w14:textId="77777777" w:rsidTr="00322242">
        <w:tc>
          <w:tcPr>
            <w:tcW w:w="4198" w:type="dxa"/>
          </w:tcPr>
          <w:p w14:paraId="4A31A686" w14:textId="5C04D91C" w:rsidR="002B64D2" w:rsidRPr="00826616" w:rsidRDefault="002B64D2" w:rsidP="00322242">
            <w:pPr>
              <w:rPr>
                <w:rFonts w:asciiTheme="majorHAnsi" w:hAnsiTheme="majorHAnsi"/>
                <w:sz w:val="20"/>
              </w:rPr>
            </w:pPr>
            <w:r>
              <w:rPr>
                <w:rFonts w:asciiTheme="majorHAnsi" w:hAnsiTheme="majorHAnsi"/>
                <w:sz w:val="20"/>
              </w:rPr>
              <w:t>Sourcing and Procurement</w:t>
            </w:r>
          </w:p>
        </w:tc>
        <w:tc>
          <w:tcPr>
            <w:tcW w:w="341" w:type="dxa"/>
          </w:tcPr>
          <w:p w14:paraId="6DCE4BE0" w14:textId="77777777" w:rsidR="002B64D2" w:rsidRPr="00826616" w:rsidRDefault="002B64D2" w:rsidP="00322242">
            <w:pPr>
              <w:rPr>
                <w:rFonts w:asciiTheme="majorHAnsi" w:hAnsiTheme="majorHAnsi"/>
                <w:sz w:val="20"/>
              </w:rPr>
            </w:pPr>
          </w:p>
        </w:tc>
        <w:tc>
          <w:tcPr>
            <w:tcW w:w="3976" w:type="dxa"/>
          </w:tcPr>
          <w:p w14:paraId="1E41D17B" w14:textId="0E5F9ED6" w:rsidR="002B64D2" w:rsidRPr="00826616" w:rsidRDefault="0040716F" w:rsidP="00322242">
            <w:pPr>
              <w:rPr>
                <w:rFonts w:asciiTheme="majorHAnsi" w:hAnsiTheme="majorHAnsi"/>
                <w:sz w:val="20"/>
              </w:rPr>
            </w:pPr>
            <w:r>
              <w:rPr>
                <w:rFonts w:asciiTheme="majorHAnsi" w:hAnsiTheme="majorHAnsi"/>
                <w:sz w:val="20"/>
              </w:rPr>
              <w:t>Portal Solutions</w:t>
            </w:r>
          </w:p>
        </w:tc>
        <w:tc>
          <w:tcPr>
            <w:tcW w:w="341" w:type="dxa"/>
          </w:tcPr>
          <w:p w14:paraId="5E0E0DF5" w14:textId="77777777" w:rsidR="002B64D2" w:rsidRPr="00826616" w:rsidRDefault="002B64D2" w:rsidP="00322242">
            <w:pPr>
              <w:rPr>
                <w:rFonts w:asciiTheme="majorHAnsi" w:hAnsiTheme="majorHAnsi"/>
                <w:sz w:val="20"/>
              </w:rPr>
            </w:pPr>
          </w:p>
        </w:tc>
      </w:tr>
      <w:tr w:rsidR="002B64D2" w:rsidRPr="00826616" w14:paraId="2284D0EE" w14:textId="77777777" w:rsidTr="00322242">
        <w:tc>
          <w:tcPr>
            <w:tcW w:w="4198" w:type="dxa"/>
          </w:tcPr>
          <w:p w14:paraId="48401AD0" w14:textId="4109DE17" w:rsidR="002B64D2" w:rsidRPr="00826616" w:rsidRDefault="002B64D2" w:rsidP="00322242">
            <w:pPr>
              <w:rPr>
                <w:rFonts w:asciiTheme="majorHAnsi" w:hAnsiTheme="majorHAnsi"/>
                <w:sz w:val="20"/>
              </w:rPr>
            </w:pPr>
            <w:r>
              <w:rPr>
                <w:rFonts w:asciiTheme="majorHAnsi" w:hAnsiTheme="majorHAnsi"/>
                <w:sz w:val="20"/>
              </w:rPr>
              <w:t>Service Operations</w:t>
            </w:r>
          </w:p>
        </w:tc>
        <w:tc>
          <w:tcPr>
            <w:tcW w:w="341" w:type="dxa"/>
          </w:tcPr>
          <w:p w14:paraId="5E518C28" w14:textId="77777777" w:rsidR="002B64D2" w:rsidRPr="00826616" w:rsidRDefault="002B64D2" w:rsidP="00322242">
            <w:pPr>
              <w:rPr>
                <w:rFonts w:asciiTheme="majorHAnsi" w:hAnsiTheme="majorHAnsi"/>
                <w:sz w:val="20"/>
              </w:rPr>
            </w:pPr>
          </w:p>
        </w:tc>
        <w:tc>
          <w:tcPr>
            <w:tcW w:w="3976" w:type="dxa"/>
          </w:tcPr>
          <w:p w14:paraId="797AB843" w14:textId="055D2A53" w:rsidR="002B64D2" w:rsidRPr="00826616" w:rsidRDefault="0040716F" w:rsidP="00322242">
            <w:pPr>
              <w:rPr>
                <w:rFonts w:asciiTheme="majorHAnsi" w:hAnsiTheme="majorHAnsi"/>
                <w:sz w:val="20"/>
              </w:rPr>
            </w:pPr>
            <w:r>
              <w:rPr>
                <w:rFonts w:asciiTheme="majorHAnsi" w:hAnsiTheme="majorHAnsi"/>
                <w:sz w:val="20"/>
              </w:rPr>
              <w:t>eCommerce</w:t>
            </w:r>
          </w:p>
        </w:tc>
        <w:tc>
          <w:tcPr>
            <w:tcW w:w="341" w:type="dxa"/>
          </w:tcPr>
          <w:p w14:paraId="73FBEB75" w14:textId="77777777" w:rsidR="002B64D2" w:rsidRPr="00826616" w:rsidRDefault="002B64D2" w:rsidP="00322242">
            <w:pPr>
              <w:rPr>
                <w:rFonts w:asciiTheme="majorHAnsi" w:hAnsiTheme="majorHAnsi"/>
                <w:sz w:val="20"/>
              </w:rPr>
            </w:pPr>
          </w:p>
        </w:tc>
      </w:tr>
      <w:tr w:rsidR="002B64D2" w:rsidRPr="00826616" w14:paraId="6BC6C761" w14:textId="77777777" w:rsidTr="00322242">
        <w:tc>
          <w:tcPr>
            <w:tcW w:w="4198" w:type="dxa"/>
          </w:tcPr>
          <w:p w14:paraId="5C5003D0" w14:textId="3299E6CE" w:rsidR="002B64D2" w:rsidRPr="00826616" w:rsidRDefault="002B64D2" w:rsidP="00322242">
            <w:pPr>
              <w:rPr>
                <w:rFonts w:asciiTheme="majorHAnsi" w:hAnsiTheme="majorHAnsi"/>
                <w:sz w:val="20"/>
              </w:rPr>
            </w:pPr>
            <w:r>
              <w:rPr>
                <w:rFonts w:asciiTheme="majorHAnsi" w:hAnsiTheme="majorHAnsi"/>
                <w:sz w:val="20"/>
              </w:rPr>
              <w:t>IT Operations</w:t>
            </w:r>
          </w:p>
        </w:tc>
        <w:tc>
          <w:tcPr>
            <w:tcW w:w="341" w:type="dxa"/>
          </w:tcPr>
          <w:p w14:paraId="04AF3C1A" w14:textId="77777777" w:rsidR="002B64D2" w:rsidRPr="00826616" w:rsidRDefault="002B64D2" w:rsidP="00322242">
            <w:pPr>
              <w:rPr>
                <w:rFonts w:asciiTheme="majorHAnsi" w:hAnsiTheme="majorHAnsi"/>
                <w:sz w:val="20"/>
              </w:rPr>
            </w:pPr>
          </w:p>
        </w:tc>
        <w:tc>
          <w:tcPr>
            <w:tcW w:w="3976" w:type="dxa"/>
          </w:tcPr>
          <w:p w14:paraId="51A15662" w14:textId="622D5691" w:rsidR="002B64D2" w:rsidRPr="00826616" w:rsidRDefault="0040716F" w:rsidP="00322242">
            <w:pPr>
              <w:rPr>
                <w:rFonts w:asciiTheme="majorHAnsi" w:hAnsiTheme="majorHAnsi"/>
                <w:sz w:val="20"/>
              </w:rPr>
            </w:pPr>
            <w:r>
              <w:rPr>
                <w:rFonts w:asciiTheme="majorHAnsi" w:hAnsiTheme="majorHAnsi"/>
                <w:sz w:val="20"/>
              </w:rPr>
              <w:t>Mobility Solutions</w:t>
            </w:r>
          </w:p>
        </w:tc>
        <w:tc>
          <w:tcPr>
            <w:tcW w:w="341" w:type="dxa"/>
          </w:tcPr>
          <w:p w14:paraId="357BDC7F" w14:textId="77777777" w:rsidR="002B64D2" w:rsidRPr="00826616" w:rsidRDefault="002B64D2" w:rsidP="00322242">
            <w:pPr>
              <w:rPr>
                <w:rFonts w:asciiTheme="majorHAnsi" w:hAnsiTheme="majorHAnsi"/>
                <w:sz w:val="20"/>
              </w:rPr>
            </w:pPr>
          </w:p>
        </w:tc>
      </w:tr>
      <w:tr w:rsidR="002B64D2" w:rsidRPr="00826616" w14:paraId="497A6754" w14:textId="77777777" w:rsidTr="00322242">
        <w:tc>
          <w:tcPr>
            <w:tcW w:w="4198" w:type="dxa"/>
          </w:tcPr>
          <w:p w14:paraId="17022B84" w14:textId="3B567EB1" w:rsidR="002B64D2" w:rsidRPr="00826616" w:rsidRDefault="002B64D2" w:rsidP="00322242">
            <w:pPr>
              <w:rPr>
                <w:rFonts w:asciiTheme="majorHAnsi" w:hAnsiTheme="majorHAnsi"/>
                <w:sz w:val="20"/>
              </w:rPr>
            </w:pPr>
            <w:r>
              <w:rPr>
                <w:rFonts w:asciiTheme="majorHAnsi" w:hAnsiTheme="majorHAnsi"/>
                <w:sz w:val="20"/>
              </w:rPr>
              <w:t>Finance &amp; Back Office</w:t>
            </w:r>
          </w:p>
        </w:tc>
        <w:tc>
          <w:tcPr>
            <w:tcW w:w="341" w:type="dxa"/>
          </w:tcPr>
          <w:p w14:paraId="494C37A7" w14:textId="77777777" w:rsidR="002B64D2" w:rsidRPr="00826616" w:rsidRDefault="002B64D2" w:rsidP="00322242">
            <w:pPr>
              <w:rPr>
                <w:rFonts w:asciiTheme="majorHAnsi" w:hAnsiTheme="majorHAnsi"/>
                <w:sz w:val="20"/>
              </w:rPr>
            </w:pPr>
          </w:p>
        </w:tc>
        <w:tc>
          <w:tcPr>
            <w:tcW w:w="3976" w:type="dxa"/>
          </w:tcPr>
          <w:p w14:paraId="0BFFDB91" w14:textId="005EDD29" w:rsidR="002B64D2" w:rsidRPr="00826616" w:rsidRDefault="0040716F" w:rsidP="00322242">
            <w:pPr>
              <w:rPr>
                <w:rFonts w:asciiTheme="majorHAnsi" w:hAnsiTheme="majorHAnsi"/>
                <w:sz w:val="20"/>
              </w:rPr>
            </w:pPr>
            <w:r>
              <w:rPr>
                <w:rFonts w:asciiTheme="majorHAnsi" w:hAnsiTheme="majorHAnsi"/>
                <w:sz w:val="20"/>
              </w:rPr>
              <w:t>Agile Approach</w:t>
            </w:r>
          </w:p>
        </w:tc>
        <w:tc>
          <w:tcPr>
            <w:tcW w:w="341" w:type="dxa"/>
          </w:tcPr>
          <w:p w14:paraId="719703D1" w14:textId="338C62F4" w:rsidR="002B64D2" w:rsidRPr="00826616" w:rsidRDefault="004B0F92" w:rsidP="00322242">
            <w:pPr>
              <w:rPr>
                <w:rFonts w:asciiTheme="majorHAnsi" w:hAnsiTheme="majorHAnsi"/>
                <w:sz w:val="20"/>
              </w:rPr>
            </w:pPr>
            <w:r>
              <w:rPr>
                <w:rFonts w:asciiTheme="majorHAnsi" w:hAnsiTheme="majorHAnsi"/>
                <w:sz w:val="20"/>
              </w:rPr>
              <w:t>x</w:t>
            </w:r>
          </w:p>
        </w:tc>
      </w:tr>
      <w:tr w:rsidR="002B64D2" w:rsidRPr="00826616" w14:paraId="37E8E9F4" w14:textId="77777777" w:rsidTr="00322242">
        <w:tc>
          <w:tcPr>
            <w:tcW w:w="4198" w:type="dxa"/>
          </w:tcPr>
          <w:p w14:paraId="77DAEBD6" w14:textId="0047162F" w:rsidR="002B64D2" w:rsidRPr="00826616" w:rsidRDefault="002B64D2" w:rsidP="00322242">
            <w:pPr>
              <w:rPr>
                <w:rFonts w:asciiTheme="majorHAnsi" w:hAnsiTheme="majorHAnsi"/>
                <w:sz w:val="20"/>
              </w:rPr>
            </w:pPr>
            <w:r>
              <w:rPr>
                <w:rFonts w:asciiTheme="majorHAnsi" w:hAnsiTheme="majorHAnsi"/>
                <w:sz w:val="20"/>
              </w:rPr>
              <w:t>Business Analytics</w:t>
            </w:r>
          </w:p>
        </w:tc>
        <w:tc>
          <w:tcPr>
            <w:tcW w:w="341" w:type="dxa"/>
          </w:tcPr>
          <w:p w14:paraId="24966748" w14:textId="77777777" w:rsidR="002B64D2" w:rsidRPr="00826616" w:rsidRDefault="002B64D2" w:rsidP="00322242">
            <w:pPr>
              <w:rPr>
                <w:rFonts w:asciiTheme="majorHAnsi" w:hAnsiTheme="majorHAnsi"/>
                <w:sz w:val="20"/>
              </w:rPr>
            </w:pPr>
          </w:p>
        </w:tc>
        <w:tc>
          <w:tcPr>
            <w:tcW w:w="3976" w:type="dxa"/>
          </w:tcPr>
          <w:p w14:paraId="3904F66B" w14:textId="52571143" w:rsidR="002B64D2" w:rsidRPr="00826616" w:rsidRDefault="0040716F" w:rsidP="00322242">
            <w:pPr>
              <w:rPr>
                <w:rFonts w:asciiTheme="majorHAnsi" w:hAnsiTheme="majorHAnsi"/>
                <w:sz w:val="20"/>
              </w:rPr>
            </w:pPr>
            <w:r>
              <w:rPr>
                <w:rFonts w:asciiTheme="majorHAnsi" w:hAnsiTheme="majorHAnsi"/>
                <w:sz w:val="20"/>
              </w:rPr>
              <w:t>Application Outsourcing</w:t>
            </w:r>
          </w:p>
        </w:tc>
        <w:tc>
          <w:tcPr>
            <w:tcW w:w="341" w:type="dxa"/>
          </w:tcPr>
          <w:p w14:paraId="0E6E48BB" w14:textId="77777777" w:rsidR="002B64D2" w:rsidRPr="00826616" w:rsidRDefault="002B64D2" w:rsidP="00322242">
            <w:pPr>
              <w:rPr>
                <w:rFonts w:asciiTheme="majorHAnsi" w:hAnsiTheme="majorHAnsi"/>
                <w:sz w:val="20"/>
              </w:rPr>
            </w:pPr>
          </w:p>
        </w:tc>
      </w:tr>
      <w:tr w:rsidR="002B64D2" w:rsidRPr="00826616" w14:paraId="2FAED44F" w14:textId="77777777" w:rsidTr="00322242">
        <w:tc>
          <w:tcPr>
            <w:tcW w:w="4198" w:type="dxa"/>
          </w:tcPr>
          <w:p w14:paraId="7D63FC12" w14:textId="422AC04C" w:rsidR="002B64D2" w:rsidRPr="00826616" w:rsidRDefault="002B64D2" w:rsidP="00322242">
            <w:pPr>
              <w:rPr>
                <w:rFonts w:asciiTheme="majorHAnsi" w:hAnsiTheme="majorHAnsi"/>
                <w:sz w:val="20"/>
              </w:rPr>
            </w:pPr>
            <w:r>
              <w:rPr>
                <w:rFonts w:asciiTheme="majorHAnsi" w:hAnsiTheme="majorHAnsi"/>
                <w:sz w:val="20"/>
              </w:rPr>
              <w:t>Strategic Planning</w:t>
            </w:r>
          </w:p>
        </w:tc>
        <w:tc>
          <w:tcPr>
            <w:tcW w:w="341" w:type="dxa"/>
          </w:tcPr>
          <w:p w14:paraId="7FCA34D9" w14:textId="77777777" w:rsidR="002B64D2" w:rsidRPr="00826616" w:rsidRDefault="002B64D2" w:rsidP="00322242">
            <w:pPr>
              <w:rPr>
                <w:rFonts w:asciiTheme="majorHAnsi" w:hAnsiTheme="majorHAnsi"/>
                <w:sz w:val="20"/>
              </w:rPr>
            </w:pPr>
          </w:p>
        </w:tc>
        <w:tc>
          <w:tcPr>
            <w:tcW w:w="3976" w:type="dxa"/>
          </w:tcPr>
          <w:p w14:paraId="0B5A61D8" w14:textId="713E06FD" w:rsidR="002B64D2" w:rsidRPr="00826616" w:rsidRDefault="0040716F" w:rsidP="00322242">
            <w:pPr>
              <w:rPr>
                <w:rFonts w:asciiTheme="majorHAnsi" w:hAnsiTheme="majorHAnsi"/>
                <w:sz w:val="20"/>
              </w:rPr>
            </w:pPr>
            <w:r>
              <w:rPr>
                <w:rFonts w:asciiTheme="majorHAnsi" w:hAnsiTheme="majorHAnsi"/>
                <w:sz w:val="20"/>
              </w:rPr>
              <w:t>IT Strategy</w:t>
            </w:r>
          </w:p>
        </w:tc>
        <w:tc>
          <w:tcPr>
            <w:tcW w:w="341" w:type="dxa"/>
          </w:tcPr>
          <w:p w14:paraId="25685C6F" w14:textId="77777777" w:rsidR="002B64D2" w:rsidRPr="00826616" w:rsidRDefault="002B64D2" w:rsidP="00322242">
            <w:pPr>
              <w:rPr>
                <w:rFonts w:asciiTheme="majorHAnsi" w:hAnsiTheme="majorHAnsi"/>
                <w:sz w:val="20"/>
              </w:rPr>
            </w:pPr>
          </w:p>
        </w:tc>
      </w:tr>
      <w:tr w:rsidR="002B64D2" w:rsidRPr="00826616" w14:paraId="797879AD" w14:textId="77777777" w:rsidTr="00322242">
        <w:tc>
          <w:tcPr>
            <w:tcW w:w="4198" w:type="dxa"/>
          </w:tcPr>
          <w:p w14:paraId="6113A733" w14:textId="7D1FF86D" w:rsidR="002B64D2" w:rsidRPr="00826616" w:rsidRDefault="002B64D2" w:rsidP="00322242">
            <w:pPr>
              <w:rPr>
                <w:rFonts w:asciiTheme="majorHAnsi" w:hAnsiTheme="majorHAnsi"/>
                <w:sz w:val="20"/>
              </w:rPr>
            </w:pPr>
            <w:r>
              <w:rPr>
                <w:rFonts w:asciiTheme="majorHAnsi" w:hAnsiTheme="majorHAnsi"/>
                <w:sz w:val="20"/>
              </w:rPr>
              <w:t>Business Architecture</w:t>
            </w:r>
          </w:p>
        </w:tc>
        <w:tc>
          <w:tcPr>
            <w:tcW w:w="341" w:type="dxa"/>
          </w:tcPr>
          <w:p w14:paraId="4A023AD3" w14:textId="77777777" w:rsidR="002B64D2" w:rsidRPr="00826616" w:rsidRDefault="002B64D2" w:rsidP="00322242">
            <w:pPr>
              <w:rPr>
                <w:rFonts w:asciiTheme="majorHAnsi" w:hAnsiTheme="majorHAnsi"/>
                <w:sz w:val="20"/>
              </w:rPr>
            </w:pPr>
          </w:p>
        </w:tc>
        <w:tc>
          <w:tcPr>
            <w:tcW w:w="3976" w:type="dxa"/>
          </w:tcPr>
          <w:p w14:paraId="52978EB0" w14:textId="739F035B" w:rsidR="002B64D2" w:rsidRPr="00826616" w:rsidRDefault="0040716F" w:rsidP="00322242">
            <w:pPr>
              <w:rPr>
                <w:rFonts w:asciiTheme="majorHAnsi" w:hAnsiTheme="majorHAnsi"/>
                <w:sz w:val="20"/>
              </w:rPr>
            </w:pPr>
            <w:r>
              <w:rPr>
                <w:rFonts w:asciiTheme="majorHAnsi" w:hAnsiTheme="majorHAnsi"/>
                <w:sz w:val="20"/>
              </w:rPr>
              <w:t>Microsoft</w:t>
            </w:r>
          </w:p>
        </w:tc>
        <w:tc>
          <w:tcPr>
            <w:tcW w:w="341" w:type="dxa"/>
          </w:tcPr>
          <w:p w14:paraId="1B49CE35" w14:textId="77777777" w:rsidR="002B64D2" w:rsidRPr="00826616" w:rsidRDefault="002B64D2" w:rsidP="00322242">
            <w:pPr>
              <w:rPr>
                <w:rFonts w:asciiTheme="majorHAnsi" w:hAnsiTheme="majorHAnsi"/>
                <w:sz w:val="20"/>
              </w:rPr>
            </w:pPr>
          </w:p>
        </w:tc>
      </w:tr>
      <w:tr w:rsidR="002B64D2" w:rsidRPr="00826616" w14:paraId="3C893F70" w14:textId="77777777" w:rsidTr="00322242">
        <w:tc>
          <w:tcPr>
            <w:tcW w:w="4198" w:type="dxa"/>
          </w:tcPr>
          <w:p w14:paraId="1DE0EB6B" w14:textId="4E8A6D80" w:rsidR="002B64D2" w:rsidRPr="00826616" w:rsidRDefault="002B64D2" w:rsidP="00322242">
            <w:pPr>
              <w:rPr>
                <w:rFonts w:asciiTheme="majorHAnsi" w:hAnsiTheme="majorHAnsi"/>
                <w:sz w:val="20"/>
              </w:rPr>
            </w:pPr>
            <w:r>
              <w:rPr>
                <w:rFonts w:asciiTheme="majorHAnsi" w:hAnsiTheme="majorHAnsi"/>
                <w:sz w:val="20"/>
              </w:rPr>
              <w:t>M&amp;A Integration / Divestitures</w:t>
            </w:r>
          </w:p>
        </w:tc>
        <w:tc>
          <w:tcPr>
            <w:tcW w:w="341" w:type="dxa"/>
          </w:tcPr>
          <w:p w14:paraId="58B42E3A" w14:textId="77777777" w:rsidR="002B64D2" w:rsidRPr="00826616" w:rsidRDefault="002B64D2" w:rsidP="00322242">
            <w:pPr>
              <w:rPr>
                <w:rFonts w:asciiTheme="majorHAnsi" w:hAnsiTheme="majorHAnsi"/>
                <w:sz w:val="20"/>
              </w:rPr>
            </w:pPr>
          </w:p>
        </w:tc>
        <w:tc>
          <w:tcPr>
            <w:tcW w:w="3976" w:type="dxa"/>
          </w:tcPr>
          <w:p w14:paraId="135E566B" w14:textId="3650A62E" w:rsidR="002B64D2" w:rsidRPr="00826616" w:rsidRDefault="0040716F" w:rsidP="00322242">
            <w:pPr>
              <w:rPr>
                <w:rFonts w:asciiTheme="majorHAnsi" w:hAnsiTheme="majorHAnsi"/>
                <w:sz w:val="20"/>
              </w:rPr>
            </w:pPr>
            <w:r>
              <w:rPr>
                <w:rFonts w:asciiTheme="majorHAnsi" w:hAnsiTheme="majorHAnsi"/>
                <w:sz w:val="20"/>
              </w:rPr>
              <w:t>Oracle</w:t>
            </w:r>
          </w:p>
        </w:tc>
        <w:tc>
          <w:tcPr>
            <w:tcW w:w="341" w:type="dxa"/>
          </w:tcPr>
          <w:p w14:paraId="2525F734" w14:textId="77777777" w:rsidR="002B64D2" w:rsidRPr="00826616" w:rsidRDefault="002B64D2" w:rsidP="00322242">
            <w:pPr>
              <w:rPr>
                <w:rFonts w:asciiTheme="majorHAnsi" w:hAnsiTheme="majorHAnsi"/>
                <w:sz w:val="20"/>
              </w:rPr>
            </w:pPr>
          </w:p>
        </w:tc>
      </w:tr>
      <w:tr w:rsidR="002B64D2" w:rsidRPr="00826616" w14:paraId="4F531861" w14:textId="77777777" w:rsidTr="00322242">
        <w:tc>
          <w:tcPr>
            <w:tcW w:w="4198" w:type="dxa"/>
          </w:tcPr>
          <w:p w14:paraId="78537257" w14:textId="2F97A3BD" w:rsidR="002B64D2" w:rsidRPr="00826616" w:rsidRDefault="002B64D2" w:rsidP="00322242">
            <w:pPr>
              <w:rPr>
                <w:rFonts w:asciiTheme="majorHAnsi" w:hAnsiTheme="majorHAnsi"/>
                <w:sz w:val="20"/>
              </w:rPr>
            </w:pPr>
            <w:r>
              <w:rPr>
                <w:rFonts w:asciiTheme="majorHAnsi" w:hAnsiTheme="majorHAnsi"/>
                <w:sz w:val="20"/>
              </w:rPr>
              <w:t>Change Management</w:t>
            </w:r>
          </w:p>
        </w:tc>
        <w:tc>
          <w:tcPr>
            <w:tcW w:w="341" w:type="dxa"/>
          </w:tcPr>
          <w:p w14:paraId="34567ED3" w14:textId="77777777" w:rsidR="002B64D2" w:rsidRPr="00826616" w:rsidRDefault="002B64D2" w:rsidP="00322242">
            <w:pPr>
              <w:rPr>
                <w:rFonts w:asciiTheme="majorHAnsi" w:hAnsiTheme="majorHAnsi"/>
                <w:sz w:val="20"/>
              </w:rPr>
            </w:pPr>
          </w:p>
        </w:tc>
        <w:tc>
          <w:tcPr>
            <w:tcW w:w="3976" w:type="dxa"/>
          </w:tcPr>
          <w:p w14:paraId="754C2B02" w14:textId="3C6101EB" w:rsidR="002B64D2" w:rsidRPr="00826616" w:rsidRDefault="00A118F3" w:rsidP="00322242">
            <w:pPr>
              <w:rPr>
                <w:rFonts w:asciiTheme="majorHAnsi" w:hAnsiTheme="majorHAnsi"/>
                <w:sz w:val="20"/>
              </w:rPr>
            </w:pPr>
            <w:r>
              <w:rPr>
                <w:rFonts w:asciiTheme="majorHAnsi" w:hAnsiTheme="majorHAnsi"/>
                <w:sz w:val="20"/>
              </w:rPr>
              <w:t>Rippleware</w:t>
            </w:r>
          </w:p>
        </w:tc>
        <w:tc>
          <w:tcPr>
            <w:tcW w:w="341" w:type="dxa"/>
          </w:tcPr>
          <w:p w14:paraId="061ADB13" w14:textId="70935661" w:rsidR="002B64D2" w:rsidRPr="00826616" w:rsidRDefault="00A118F3" w:rsidP="00322242">
            <w:pPr>
              <w:rPr>
                <w:rFonts w:asciiTheme="majorHAnsi" w:hAnsiTheme="majorHAnsi"/>
                <w:sz w:val="20"/>
              </w:rPr>
            </w:pPr>
            <w:r>
              <w:rPr>
                <w:rFonts w:asciiTheme="majorHAnsi" w:hAnsiTheme="majorHAnsi"/>
                <w:sz w:val="20"/>
              </w:rPr>
              <w:t>x</w:t>
            </w:r>
          </w:p>
        </w:tc>
      </w:tr>
      <w:tr w:rsidR="002B64D2" w:rsidRPr="00826616" w14:paraId="304C99A7" w14:textId="77777777" w:rsidTr="00322242">
        <w:tc>
          <w:tcPr>
            <w:tcW w:w="4198" w:type="dxa"/>
          </w:tcPr>
          <w:p w14:paraId="1422AA8F" w14:textId="00421CA0" w:rsidR="002B64D2" w:rsidRPr="00826616" w:rsidRDefault="002B64D2" w:rsidP="00322242">
            <w:pPr>
              <w:rPr>
                <w:rFonts w:asciiTheme="majorHAnsi" w:hAnsiTheme="majorHAnsi"/>
                <w:sz w:val="20"/>
              </w:rPr>
            </w:pPr>
            <w:r>
              <w:rPr>
                <w:rFonts w:asciiTheme="majorHAnsi" w:hAnsiTheme="majorHAnsi"/>
                <w:sz w:val="20"/>
              </w:rPr>
              <w:t>Performance Management</w:t>
            </w:r>
          </w:p>
        </w:tc>
        <w:tc>
          <w:tcPr>
            <w:tcW w:w="341" w:type="dxa"/>
          </w:tcPr>
          <w:p w14:paraId="10F5F6FC" w14:textId="77777777" w:rsidR="002B64D2" w:rsidRPr="00826616" w:rsidRDefault="002B64D2" w:rsidP="00322242">
            <w:pPr>
              <w:rPr>
                <w:rFonts w:asciiTheme="majorHAnsi" w:hAnsiTheme="majorHAnsi"/>
                <w:sz w:val="20"/>
              </w:rPr>
            </w:pPr>
          </w:p>
        </w:tc>
        <w:tc>
          <w:tcPr>
            <w:tcW w:w="3976" w:type="dxa"/>
          </w:tcPr>
          <w:p w14:paraId="4710DC84" w14:textId="77777777" w:rsidR="002B64D2" w:rsidRPr="00826616" w:rsidRDefault="002B64D2" w:rsidP="00322242">
            <w:pPr>
              <w:rPr>
                <w:rFonts w:asciiTheme="majorHAnsi" w:hAnsiTheme="majorHAnsi"/>
                <w:sz w:val="20"/>
              </w:rPr>
            </w:pPr>
          </w:p>
        </w:tc>
        <w:tc>
          <w:tcPr>
            <w:tcW w:w="341" w:type="dxa"/>
          </w:tcPr>
          <w:p w14:paraId="6CE88BEB" w14:textId="77777777" w:rsidR="002B64D2" w:rsidRPr="00826616" w:rsidRDefault="002B64D2" w:rsidP="00322242">
            <w:pPr>
              <w:rPr>
                <w:rFonts w:asciiTheme="majorHAnsi" w:hAnsiTheme="majorHAnsi"/>
                <w:sz w:val="20"/>
              </w:rPr>
            </w:pPr>
          </w:p>
        </w:tc>
      </w:tr>
      <w:tr w:rsidR="002B64D2" w:rsidRPr="00826616" w14:paraId="31CEE494" w14:textId="77777777" w:rsidTr="00322242">
        <w:tc>
          <w:tcPr>
            <w:tcW w:w="4198" w:type="dxa"/>
          </w:tcPr>
          <w:p w14:paraId="05AF6913" w14:textId="0350CBAB" w:rsidR="002B64D2" w:rsidRPr="00826616" w:rsidRDefault="002B64D2" w:rsidP="00322242">
            <w:pPr>
              <w:rPr>
                <w:rFonts w:asciiTheme="majorHAnsi" w:hAnsiTheme="majorHAnsi"/>
                <w:sz w:val="20"/>
              </w:rPr>
            </w:pPr>
            <w:r>
              <w:rPr>
                <w:rFonts w:asciiTheme="majorHAnsi" w:hAnsiTheme="majorHAnsi"/>
                <w:sz w:val="20"/>
              </w:rPr>
              <w:t>Enterprise Program Management</w:t>
            </w:r>
          </w:p>
        </w:tc>
        <w:tc>
          <w:tcPr>
            <w:tcW w:w="341" w:type="dxa"/>
          </w:tcPr>
          <w:p w14:paraId="355EA35E" w14:textId="77777777" w:rsidR="002B64D2" w:rsidRPr="00826616" w:rsidRDefault="002B64D2" w:rsidP="00322242">
            <w:pPr>
              <w:rPr>
                <w:rFonts w:asciiTheme="majorHAnsi" w:hAnsiTheme="majorHAnsi"/>
                <w:sz w:val="20"/>
              </w:rPr>
            </w:pPr>
          </w:p>
        </w:tc>
        <w:tc>
          <w:tcPr>
            <w:tcW w:w="3976" w:type="dxa"/>
          </w:tcPr>
          <w:p w14:paraId="0AAE2019" w14:textId="77777777" w:rsidR="002B64D2" w:rsidRPr="00826616" w:rsidRDefault="002B64D2" w:rsidP="00322242">
            <w:pPr>
              <w:rPr>
                <w:rFonts w:asciiTheme="majorHAnsi" w:hAnsiTheme="majorHAnsi"/>
                <w:sz w:val="20"/>
              </w:rPr>
            </w:pPr>
          </w:p>
        </w:tc>
        <w:tc>
          <w:tcPr>
            <w:tcW w:w="341" w:type="dxa"/>
          </w:tcPr>
          <w:p w14:paraId="5512157B" w14:textId="77777777" w:rsidR="002B64D2" w:rsidRPr="00826616" w:rsidRDefault="002B64D2" w:rsidP="00322242">
            <w:pPr>
              <w:rPr>
                <w:rFonts w:asciiTheme="majorHAnsi" w:hAnsiTheme="majorHAnsi"/>
                <w:sz w:val="20"/>
              </w:rPr>
            </w:pPr>
          </w:p>
        </w:tc>
      </w:tr>
      <w:tr w:rsidR="002B64D2" w:rsidRPr="00826616" w14:paraId="021F4E3D" w14:textId="77777777" w:rsidTr="00322242">
        <w:tc>
          <w:tcPr>
            <w:tcW w:w="4198" w:type="dxa"/>
          </w:tcPr>
          <w:p w14:paraId="6923D3E3" w14:textId="4DA212AC" w:rsidR="002B64D2" w:rsidRPr="00826616" w:rsidRDefault="002B64D2" w:rsidP="00322242">
            <w:pPr>
              <w:rPr>
                <w:rFonts w:asciiTheme="majorHAnsi" w:hAnsiTheme="majorHAnsi"/>
                <w:sz w:val="20"/>
              </w:rPr>
            </w:pPr>
            <w:r>
              <w:rPr>
                <w:rFonts w:asciiTheme="majorHAnsi" w:hAnsiTheme="majorHAnsi"/>
                <w:sz w:val="20"/>
              </w:rPr>
              <w:t>Organization / Leadership Development</w:t>
            </w:r>
          </w:p>
        </w:tc>
        <w:tc>
          <w:tcPr>
            <w:tcW w:w="341" w:type="dxa"/>
          </w:tcPr>
          <w:p w14:paraId="1E84884E" w14:textId="77777777" w:rsidR="002B64D2" w:rsidRPr="00826616" w:rsidRDefault="002B64D2" w:rsidP="00322242">
            <w:pPr>
              <w:rPr>
                <w:rFonts w:asciiTheme="majorHAnsi" w:hAnsiTheme="majorHAnsi"/>
                <w:sz w:val="20"/>
              </w:rPr>
            </w:pPr>
          </w:p>
        </w:tc>
        <w:tc>
          <w:tcPr>
            <w:tcW w:w="3976" w:type="dxa"/>
          </w:tcPr>
          <w:p w14:paraId="5D6DCDD5" w14:textId="77777777" w:rsidR="002B64D2" w:rsidRPr="00826616" w:rsidRDefault="002B64D2" w:rsidP="00322242">
            <w:pPr>
              <w:rPr>
                <w:rFonts w:asciiTheme="majorHAnsi" w:hAnsiTheme="majorHAnsi"/>
                <w:sz w:val="20"/>
              </w:rPr>
            </w:pPr>
          </w:p>
        </w:tc>
        <w:tc>
          <w:tcPr>
            <w:tcW w:w="341" w:type="dxa"/>
          </w:tcPr>
          <w:p w14:paraId="587E58BE" w14:textId="77777777" w:rsidR="002B64D2" w:rsidRPr="00826616" w:rsidRDefault="002B64D2" w:rsidP="00322242">
            <w:pPr>
              <w:rPr>
                <w:rFonts w:asciiTheme="majorHAnsi" w:hAnsiTheme="majorHAnsi"/>
                <w:sz w:val="20"/>
              </w:rPr>
            </w:pPr>
          </w:p>
        </w:tc>
      </w:tr>
      <w:tr w:rsidR="00826616" w:rsidRPr="00826616" w14:paraId="680744DE" w14:textId="77777777" w:rsidTr="00322242">
        <w:tc>
          <w:tcPr>
            <w:tcW w:w="8856" w:type="dxa"/>
            <w:gridSpan w:val="4"/>
            <w:shd w:val="clear" w:color="auto" w:fill="D9D9D9" w:themeFill="background1" w:themeFillShade="D9"/>
          </w:tcPr>
          <w:p w14:paraId="69B1E0BB" w14:textId="77777777" w:rsidR="00826616" w:rsidRPr="00826616" w:rsidRDefault="00826616" w:rsidP="00322242">
            <w:pPr>
              <w:rPr>
                <w:rFonts w:asciiTheme="majorHAnsi" w:hAnsiTheme="majorHAnsi"/>
                <w:sz w:val="20"/>
              </w:rPr>
            </w:pPr>
            <w:r w:rsidRPr="00826616">
              <w:rPr>
                <w:rFonts w:asciiTheme="majorHAnsi" w:hAnsiTheme="majorHAnsi"/>
                <w:sz w:val="20"/>
              </w:rPr>
              <w:t>Industry</w:t>
            </w:r>
          </w:p>
        </w:tc>
      </w:tr>
      <w:tr w:rsidR="00826616" w:rsidRPr="00826616" w14:paraId="46EB96D6" w14:textId="77777777" w:rsidTr="00322242">
        <w:tc>
          <w:tcPr>
            <w:tcW w:w="4198" w:type="dxa"/>
          </w:tcPr>
          <w:p w14:paraId="79E9D7CE" w14:textId="5DC84DB3" w:rsidR="00826616" w:rsidRPr="00826616" w:rsidRDefault="0040716F" w:rsidP="00322242">
            <w:pPr>
              <w:rPr>
                <w:rFonts w:asciiTheme="majorHAnsi" w:hAnsiTheme="majorHAnsi"/>
                <w:sz w:val="20"/>
              </w:rPr>
            </w:pPr>
            <w:r>
              <w:rPr>
                <w:rFonts w:asciiTheme="majorHAnsi" w:hAnsiTheme="majorHAnsi"/>
                <w:sz w:val="20"/>
              </w:rPr>
              <w:t>Financial Services</w:t>
            </w:r>
          </w:p>
        </w:tc>
        <w:tc>
          <w:tcPr>
            <w:tcW w:w="341" w:type="dxa"/>
          </w:tcPr>
          <w:p w14:paraId="1B08EDE7" w14:textId="77777777" w:rsidR="00826616" w:rsidRPr="00826616" w:rsidRDefault="00826616" w:rsidP="00322242">
            <w:pPr>
              <w:rPr>
                <w:rFonts w:asciiTheme="majorHAnsi" w:hAnsiTheme="majorHAnsi"/>
                <w:sz w:val="20"/>
              </w:rPr>
            </w:pPr>
          </w:p>
        </w:tc>
        <w:tc>
          <w:tcPr>
            <w:tcW w:w="3976" w:type="dxa"/>
          </w:tcPr>
          <w:p w14:paraId="409B7855" w14:textId="0497A9F9" w:rsidR="00826616" w:rsidRPr="00826616" w:rsidRDefault="0040716F" w:rsidP="00322242">
            <w:pPr>
              <w:rPr>
                <w:rFonts w:asciiTheme="majorHAnsi" w:hAnsiTheme="majorHAnsi"/>
                <w:sz w:val="20"/>
              </w:rPr>
            </w:pPr>
            <w:r>
              <w:rPr>
                <w:rFonts w:asciiTheme="majorHAnsi" w:hAnsiTheme="majorHAnsi"/>
                <w:sz w:val="20"/>
              </w:rPr>
              <w:t>Manufacturing / Products</w:t>
            </w:r>
          </w:p>
        </w:tc>
        <w:tc>
          <w:tcPr>
            <w:tcW w:w="341" w:type="dxa"/>
          </w:tcPr>
          <w:p w14:paraId="27641E4F" w14:textId="2BBCFBA4" w:rsidR="00826616" w:rsidRPr="00826616" w:rsidRDefault="00826616" w:rsidP="00322242">
            <w:pPr>
              <w:rPr>
                <w:rFonts w:asciiTheme="majorHAnsi" w:hAnsiTheme="majorHAnsi"/>
                <w:sz w:val="20"/>
              </w:rPr>
            </w:pPr>
          </w:p>
        </w:tc>
      </w:tr>
      <w:tr w:rsidR="0040716F" w:rsidRPr="00826616" w14:paraId="4E84E5C7" w14:textId="77777777" w:rsidTr="00322242">
        <w:tc>
          <w:tcPr>
            <w:tcW w:w="4198" w:type="dxa"/>
          </w:tcPr>
          <w:p w14:paraId="46FE657A" w14:textId="6859B06E" w:rsidR="0040716F" w:rsidRPr="00826616" w:rsidRDefault="0040716F" w:rsidP="00322242">
            <w:pPr>
              <w:rPr>
                <w:rFonts w:asciiTheme="majorHAnsi" w:hAnsiTheme="majorHAnsi"/>
                <w:sz w:val="20"/>
              </w:rPr>
            </w:pPr>
            <w:r>
              <w:rPr>
                <w:rFonts w:asciiTheme="majorHAnsi" w:hAnsiTheme="majorHAnsi"/>
                <w:sz w:val="20"/>
              </w:rPr>
              <w:t>Government</w:t>
            </w:r>
          </w:p>
        </w:tc>
        <w:tc>
          <w:tcPr>
            <w:tcW w:w="341" w:type="dxa"/>
          </w:tcPr>
          <w:p w14:paraId="2887C24D" w14:textId="77777777" w:rsidR="0040716F" w:rsidRPr="00826616" w:rsidRDefault="0040716F" w:rsidP="00322242">
            <w:pPr>
              <w:rPr>
                <w:rFonts w:asciiTheme="majorHAnsi" w:hAnsiTheme="majorHAnsi"/>
                <w:sz w:val="20"/>
              </w:rPr>
            </w:pPr>
          </w:p>
        </w:tc>
        <w:tc>
          <w:tcPr>
            <w:tcW w:w="3976" w:type="dxa"/>
          </w:tcPr>
          <w:p w14:paraId="7B35DAA9" w14:textId="49606556" w:rsidR="0040716F" w:rsidRPr="00826616" w:rsidRDefault="0040716F" w:rsidP="00322242">
            <w:pPr>
              <w:rPr>
                <w:rFonts w:asciiTheme="majorHAnsi" w:hAnsiTheme="majorHAnsi"/>
                <w:sz w:val="20"/>
              </w:rPr>
            </w:pPr>
            <w:r>
              <w:rPr>
                <w:rFonts w:asciiTheme="majorHAnsi" w:hAnsiTheme="majorHAnsi"/>
                <w:sz w:val="20"/>
              </w:rPr>
              <w:t>Retail</w:t>
            </w:r>
          </w:p>
        </w:tc>
        <w:tc>
          <w:tcPr>
            <w:tcW w:w="341" w:type="dxa"/>
          </w:tcPr>
          <w:p w14:paraId="5C128BAA" w14:textId="77777777" w:rsidR="0040716F" w:rsidRPr="00826616" w:rsidRDefault="0040716F" w:rsidP="00322242">
            <w:pPr>
              <w:rPr>
                <w:rFonts w:asciiTheme="majorHAnsi" w:hAnsiTheme="majorHAnsi"/>
                <w:sz w:val="20"/>
              </w:rPr>
            </w:pPr>
          </w:p>
        </w:tc>
      </w:tr>
      <w:tr w:rsidR="0040716F" w:rsidRPr="00826616" w14:paraId="7C3C30B2" w14:textId="77777777" w:rsidTr="00322242">
        <w:tc>
          <w:tcPr>
            <w:tcW w:w="4198" w:type="dxa"/>
          </w:tcPr>
          <w:p w14:paraId="5B6FE825" w14:textId="53D25516" w:rsidR="0040716F" w:rsidRPr="00826616" w:rsidRDefault="0040716F" w:rsidP="00322242">
            <w:pPr>
              <w:rPr>
                <w:rFonts w:asciiTheme="majorHAnsi" w:hAnsiTheme="majorHAnsi"/>
                <w:sz w:val="20"/>
              </w:rPr>
            </w:pPr>
            <w:r>
              <w:rPr>
                <w:rFonts w:asciiTheme="majorHAnsi" w:hAnsiTheme="majorHAnsi"/>
                <w:sz w:val="20"/>
              </w:rPr>
              <w:t>Insurance</w:t>
            </w:r>
          </w:p>
        </w:tc>
        <w:tc>
          <w:tcPr>
            <w:tcW w:w="341" w:type="dxa"/>
          </w:tcPr>
          <w:p w14:paraId="6F29C003" w14:textId="0C0E839F" w:rsidR="0040716F" w:rsidRPr="00826616" w:rsidRDefault="004B0F92" w:rsidP="00322242">
            <w:pPr>
              <w:rPr>
                <w:rFonts w:asciiTheme="majorHAnsi" w:hAnsiTheme="majorHAnsi"/>
                <w:sz w:val="20"/>
              </w:rPr>
            </w:pPr>
            <w:r>
              <w:rPr>
                <w:rFonts w:asciiTheme="majorHAnsi" w:hAnsiTheme="majorHAnsi"/>
                <w:sz w:val="20"/>
              </w:rPr>
              <w:t>x</w:t>
            </w:r>
          </w:p>
        </w:tc>
        <w:tc>
          <w:tcPr>
            <w:tcW w:w="3976" w:type="dxa"/>
          </w:tcPr>
          <w:p w14:paraId="2FB8147F" w14:textId="121C70B5" w:rsidR="0040716F" w:rsidRPr="00826616" w:rsidRDefault="0040716F" w:rsidP="00322242">
            <w:pPr>
              <w:rPr>
                <w:rFonts w:asciiTheme="majorHAnsi" w:hAnsiTheme="majorHAnsi"/>
                <w:sz w:val="20"/>
              </w:rPr>
            </w:pPr>
            <w:r>
              <w:rPr>
                <w:rFonts w:asciiTheme="majorHAnsi" w:hAnsiTheme="majorHAnsi"/>
                <w:sz w:val="20"/>
              </w:rPr>
              <w:t>Utilities</w:t>
            </w:r>
          </w:p>
        </w:tc>
        <w:tc>
          <w:tcPr>
            <w:tcW w:w="341" w:type="dxa"/>
          </w:tcPr>
          <w:p w14:paraId="43F72B12" w14:textId="77777777" w:rsidR="0040716F" w:rsidRPr="00826616" w:rsidRDefault="0040716F" w:rsidP="00322242">
            <w:pPr>
              <w:rPr>
                <w:rFonts w:asciiTheme="majorHAnsi" w:hAnsiTheme="majorHAnsi"/>
                <w:sz w:val="20"/>
              </w:rPr>
            </w:pPr>
          </w:p>
        </w:tc>
      </w:tr>
      <w:tr w:rsidR="0040716F" w:rsidRPr="00826616" w14:paraId="45823871" w14:textId="77777777" w:rsidTr="00322242">
        <w:tc>
          <w:tcPr>
            <w:tcW w:w="4198" w:type="dxa"/>
          </w:tcPr>
          <w:p w14:paraId="2C2510BB" w14:textId="471700C3" w:rsidR="0040716F" w:rsidRPr="00826616" w:rsidRDefault="0040716F" w:rsidP="00322242">
            <w:pPr>
              <w:rPr>
                <w:rFonts w:asciiTheme="majorHAnsi" w:hAnsiTheme="majorHAnsi"/>
                <w:sz w:val="20"/>
              </w:rPr>
            </w:pPr>
            <w:r>
              <w:rPr>
                <w:rFonts w:asciiTheme="majorHAnsi" w:hAnsiTheme="majorHAnsi"/>
                <w:sz w:val="20"/>
              </w:rPr>
              <w:t>Logistics</w:t>
            </w:r>
          </w:p>
        </w:tc>
        <w:tc>
          <w:tcPr>
            <w:tcW w:w="341" w:type="dxa"/>
          </w:tcPr>
          <w:p w14:paraId="24FF9759" w14:textId="77777777" w:rsidR="0040716F" w:rsidRPr="00826616" w:rsidRDefault="0040716F" w:rsidP="00322242">
            <w:pPr>
              <w:rPr>
                <w:rFonts w:asciiTheme="majorHAnsi" w:hAnsiTheme="majorHAnsi"/>
                <w:sz w:val="20"/>
              </w:rPr>
            </w:pPr>
          </w:p>
        </w:tc>
        <w:tc>
          <w:tcPr>
            <w:tcW w:w="3976" w:type="dxa"/>
          </w:tcPr>
          <w:p w14:paraId="7C5DFAC2" w14:textId="1179C11C" w:rsidR="0040716F" w:rsidRPr="00826616" w:rsidRDefault="0040716F" w:rsidP="0040716F">
            <w:pPr>
              <w:tabs>
                <w:tab w:val="left" w:pos="928"/>
              </w:tabs>
              <w:rPr>
                <w:rFonts w:asciiTheme="majorHAnsi" w:hAnsiTheme="majorHAnsi"/>
                <w:sz w:val="20"/>
              </w:rPr>
            </w:pPr>
            <w:r>
              <w:rPr>
                <w:rFonts w:asciiTheme="majorHAnsi" w:hAnsiTheme="majorHAnsi"/>
                <w:sz w:val="20"/>
              </w:rPr>
              <w:t>Healthcare</w:t>
            </w:r>
          </w:p>
        </w:tc>
        <w:tc>
          <w:tcPr>
            <w:tcW w:w="341" w:type="dxa"/>
          </w:tcPr>
          <w:p w14:paraId="3C69E4FB" w14:textId="77777777" w:rsidR="0040716F" w:rsidRPr="00826616" w:rsidRDefault="0040716F" w:rsidP="00322242">
            <w:pPr>
              <w:rPr>
                <w:rFonts w:asciiTheme="majorHAnsi" w:hAnsiTheme="majorHAnsi"/>
                <w:sz w:val="20"/>
              </w:rPr>
            </w:pPr>
          </w:p>
        </w:tc>
      </w:tr>
      <w:tr w:rsidR="00826616" w:rsidRPr="00826616" w14:paraId="69FC9028" w14:textId="77777777" w:rsidTr="00322242">
        <w:tc>
          <w:tcPr>
            <w:tcW w:w="8856" w:type="dxa"/>
            <w:gridSpan w:val="4"/>
            <w:shd w:val="clear" w:color="auto" w:fill="D9D9D9" w:themeFill="background1" w:themeFillShade="D9"/>
          </w:tcPr>
          <w:p w14:paraId="1D29DC7E" w14:textId="77777777" w:rsidR="00826616" w:rsidRPr="00826616" w:rsidRDefault="00826616" w:rsidP="00322242">
            <w:pPr>
              <w:rPr>
                <w:rFonts w:asciiTheme="majorHAnsi" w:hAnsiTheme="majorHAnsi"/>
                <w:sz w:val="20"/>
              </w:rPr>
            </w:pPr>
            <w:r w:rsidRPr="00826616">
              <w:rPr>
                <w:rFonts w:asciiTheme="majorHAnsi" w:hAnsiTheme="majorHAnsi"/>
                <w:sz w:val="20"/>
              </w:rPr>
              <w:t>Business Unit</w:t>
            </w:r>
          </w:p>
        </w:tc>
      </w:tr>
      <w:tr w:rsidR="00826616" w:rsidRPr="00826616" w14:paraId="4C089FA3" w14:textId="77777777" w:rsidTr="00322242">
        <w:tc>
          <w:tcPr>
            <w:tcW w:w="4198" w:type="dxa"/>
          </w:tcPr>
          <w:p w14:paraId="19334C30" w14:textId="670B1215" w:rsidR="00826616" w:rsidRPr="00826616" w:rsidRDefault="00CD460F" w:rsidP="00322242">
            <w:pPr>
              <w:rPr>
                <w:rFonts w:asciiTheme="majorHAnsi" w:hAnsiTheme="majorHAnsi"/>
                <w:sz w:val="20"/>
              </w:rPr>
            </w:pPr>
            <w:r>
              <w:rPr>
                <w:rFonts w:asciiTheme="majorHAnsi" w:hAnsiTheme="majorHAnsi"/>
                <w:sz w:val="20"/>
              </w:rPr>
              <w:t>Boston</w:t>
            </w:r>
          </w:p>
        </w:tc>
        <w:tc>
          <w:tcPr>
            <w:tcW w:w="341" w:type="dxa"/>
          </w:tcPr>
          <w:p w14:paraId="5FFE985D" w14:textId="0B0572CE" w:rsidR="00826616" w:rsidRPr="00826616" w:rsidRDefault="00826616" w:rsidP="00322242">
            <w:pPr>
              <w:rPr>
                <w:rFonts w:asciiTheme="majorHAnsi" w:hAnsiTheme="majorHAnsi"/>
                <w:sz w:val="20"/>
              </w:rPr>
            </w:pPr>
          </w:p>
        </w:tc>
        <w:tc>
          <w:tcPr>
            <w:tcW w:w="3976" w:type="dxa"/>
          </w:tcPr>
          <w:p w14:paraId="45281A33" w14:textId="1EDC381E" w:rsidR="00826616" w:rsidRPr="00826616" w:rsidRDefault="00CD460F" w:rsidP="00322242">
            <w:pPr>
              <w:rPr>
                <w:rFonts w:asciiTheme="majorHAnsi" w:hAnsiTheme="majorHAnsi"/>
                <w:sz w:val="20"/>
              </w:rPr>
            </w:pPr>
            <w:r>
              <w:rPr>
                <w:rFonts w:asciiTheme="majorHAnsi" w:hAnsiTheme="majorHAnsi"/>
                <w:sz w:val="20"/>
              </w:rPr>
              <w:t>Indianapolis</w:t>
            </w:r>
          </w:p>
        </w:tc>
        <w:tc>
          <w:tcPr>
            <w:tcW w:w="341" w:type="dxa"/>
          </w:tcPr>
          <w:p w14:paraId="2E81FE61" w14:textId="77777777" w:rsidR="00826616" w:rsidRPr="00826616" w:rsidRDefault="00826616" w:rsidP="00322242">
            <w:pPr>
              <w:rPr>
                <w:rFonts w:asciiTheme="majorHAnsi" w:hAnsiTheme="majorHAnsi"/>
                <w:sz w:val="20"/>
              </w:rPr>
            </w:pPr>
          </w:p>
        </w:tc>
      </w:tr>
      <w:tr w:rsidR="00CD460F" w:rsidRPr="00826616" w14:paraId="6763F3EB" w14:textId="77777777" w:rsidTr="00322242">
        <w:tc>
          <w:tcPr>
            <w:tcW w:w="4198" w:type="dxa"/>
          </w:tcPr>
          <w:p w14:paraId="5315C70D" w14:textId="2EC1A75E" w:rsidR="00CD460F" w:rsidRPr="00826616" w:rsidRDefault="00CD460F" w:rsidP="00322242">
            <w:pPr>
              <w:rPr>
                <w:rFonts w:asciiTheme="majorHAnsi" w:hAnsiTheme="majorHAnsi"/>
                <w:sz w:val="20"/>
              </w:rPr>
            </w:pPr>
            <w:r>
              <w:rPr>
                <w:rFonts w:asciiTheme="majorHAnsi" w:hAnsiTheme="majorHAnsi"/>
                <w:sz w:val="20"/>
              </w:rPr>
              <w:t>Chicago</w:t>
            </w:r>
          </w:p>
        </w:tc>
        <w:tc>
          <w:tcPr>
            <w:tcW w:w="341" w:type="dxa"/>
          </w:tcPr>
          <w:p w14:paraId="05821877" w14:textId="77777777" w:rsidR="00CD460F" w:rsidRPr="00826616" w:rsidRDefault="00CD460F" w:rsidP="00322242">
            <w:pPr>
              <w:rPr>
                <w:rFonts w:asciiTheme="majorHAnsi" w:hAnsiTheme="majorHAnsi"/>
                <w:sz w:val="20"/>
              </w:rPr>
            </w:pPr>
          </w:p>
        </w:tc>
        <w:tc>
          <w:tcPr>
            <w:tcW w:w="3976" w:type="dxa"/>
          </w:tcPr>
          <w:p w14:paraId="6AF13F6E" w14:textId="1AF71DA5" w:rsidR="00CD460F" w:rsidRPr="00826616" w:rsidRDefault="00CD460F" w:rsidP="00322242">
            <w:pPr>
              <w:rPr>
                <w:rFonts w:asciiTheme="majorHAnsi" w:hAnsiTheme="majorHAnsi"/>
                <w:sz w:val="20"/>
              </w:rPr>
            </w:pPr>
            <w:r>
              <w:rPr>
                <w:rFonts w:asciiTheme="majorHAnsi" w:hAnsiTheme="majorHAnsi"/>
                <w:sz w:val="20"/>
              </w:rPr>
              <w:t>St. Louis</w:t>
            </w:r>
          </w:p>
        </w:tc>
        <w:tc>
          <w:tcPr>
            <w:tcW w:w="341" w:type="dxa"/>
          </w:tcPr>
          <w:p w14:paraId="441B53A0" w14:textId="77777777" w:rsidR="00CD460F" w:rsidRPr="00826616" w:rsidRDefault="00CD460F" w:rsidP="00322242">
            <w:pPr>
              <w:rPr>
                <w:rFonts w:asciiTheme="majorHAnsi" w:hAnsiTheme="majorHAnsi"/>
                <w:sz w:val="20"/>
              </w:rPr>
            </w:pPr>
          </w:p>
        </w:tc>
      </w:tr>
      <w:tr w:rsidR="00CD460F" w:rsidRPr="00826616" w14:paraId="7DC956A7" w14:textId="77777777" w:rsidTr="00322242">
        <w:tc>
          <w:tcPr>
            <w:tcW w:w="4198" w:type="dxa"/>
          </w:tcPr>
          <w:p w14:paraId="32CA2E84" w14:textId="563E8A21" w:rsidR="00CD460F" w:rsidRPr="00826616" w:rsidRDefault="00CD460F" w:rsidP="00322242">
            <w:pPr>
              <w:rPr>
                <w:rFonts w:asciiTheme="majorHAnsi" w:hAnsiTheme="majorHAnsi"/>
                <w:sz w:val="20"/>
              </w:rPr>
            </w:pPr>
            <w:r>
              <w:rPr>
                <w:rFonts w:asciiTheme="majorHAnsi" w:hAnsiTheme="majorHAnsi"/>
                <w:sz w:val="20"/>
              </w:rPr>
              <w:t>Cincinnati</w:t>
            </w:r>
          </w:p>
        </w:tc>
        <w:tc>
          <w:tcPr>
            <w:tcW w:w="341" w:type="dxa"/>
          </w:tcPr>
          <w:p w14:paraId="1167449D" w14:textId="77777777" w:rsidR="00CD460F" w:rsidRPr="00826616" w:rsidRDefault="00CD460F" w:rsidP="00322242">
            <w:pPr>
              <w:rPr>
                <w:rFonts w:asciiTheme="majorHAnsi" w:hAnsiTheme="majorHAnsi"/>
                <w:sz w:val="20"/>
              </w:rPr>
            </w:pPr>
          </w:p>
        </w:tc>
        <w:tc>
          <w:tcPr>
            <w:tcW w:w="3976" w:type="dxa"/>
          </w:tcPr>
          <w:p w14:paraId="41BFF987" w14:textId="15391225" w:rsidR="00CD460F" w:rsidRPr="00826616" w:rsidRDefault="00CD460F" w:rsidP="00322242">
            <w:pPr>
              <w:rPr>
                <w:rFonts w:asciiTheme="majorHAnsi" w:hAnsiTheme="majorHAnsi"/>
                <w:sz w:val="20"/>
              </w:rPr>
            </w:pPr>
            <w:r>
              <w:rPr>
                <w:rFonts w:asciiTheme="majorHAnsi" w:hAnsiTheme="majorHAnsi"/>
                <w:sz w:val="20"/>
              </w:rPr>
              <w:t>Tampa</w:t>
            </w:r>
          </w:p>
        </w:tc>
        <w:tc>
          <w:tcPr>
            <w:tcW w:w="341" w:type="dxa"/>
          </w:tcPr>
          <w:p w14:paraId="7CD4763F" w14:textId="77777777" w:rsidR="00CD460F" w:rsidRPr="00826616" w:rsidRDefault="00CD460F" w:rsidP="00322242">
            <w:pPr>
              <w:rPr>
                <w:rFonts w:asciiTheme="majorHAnsi" w:hAnsiTheme="majorHAnsi"/>
                <w:sz w:val="20"/>
              </w:rPr>
            </w:pPr>
          </w:p>
        </w:tc>
      </w:tr>
      <w:tr w:rsidR="00CD460F" w:rsidRPr="00826616" w14:paraId="33325693" w14:textId="77777777" w:rsidTr="00322242">
        <w:tc>
          <w:tcPr>
            <w:tcW w:w="4198" w:type="dxa"/>
          </w:tcPr>
          <w:p w14:paraId="3948F1F5" w14:textId="3845EAAE" w:rsidR="00CD460F" w:rsidRPr="00826616" w:rsidRDefault="00CD460F" w:rsidP="00322242">
            <w:pPr>
              <w:rPr>
                <w:rFonts w:asciiTheme="majorHAnsi" w:hAnsiTheme="majorHAnsi"/>
                <w:sz w:val="20"/>
              </w:rPr>
            </w:pPr>
            <w:r>
              <w:rPr>
                <w:rFonts w:asciiTheme="majorHAnsi" w:hAnsiTheme="majorHAnsi"/>
                <w:sz w:val="20"/>
              </w:rPr>
              <w:t>Cleveland</w:t>
            </w:r>
          </w:p>
        </w:tc>
        <w:tc>
          <w:tcPr>
            <w:tcW w:w="341" w:type="dxa"/>
          </w:tcPr>
          <w:p w14:paraId="3E771FF1" w14:textId="77777777" w:rsidR="00CD460F" w:rsidRPr="00826616" w:rsidRDefault="00CD460F" w:rsidP="00322242">
            <w:pPr>
              <w:rPr>
                <w:rFonts w:asciiTheme="majorHAnsi" w:hAnsiTheme="majorHAnsi"/>
                <w:sz w:val="20"/>
              </w:rPr>
            </w:pPr>
          </w:p>
        </w:tc>
        <w:tc>
          <w:tcPr>
            <w:tcW w:w="3976" w:type="dxa"/>
          </w:tcPr>
          <w:p w14:paraId="7B113584" w14:textId="389556A4" w:rsidR="00CD460F" w:rsidRPr="00826616" w:rsidRDefault="00CD460F" w:rsidP="00322242">
            <w:pPr>
              <w:rPr>
                <w:rFonts w:asciiTheme="majorHAnsi" w:hAnsiTheme="majorHAnsi"/>
                <w:sz w:val="20"/>
              </w:rPr>
            </w:pPr>
            <w:r>
              <w:rPr>
                <w:rFonts w:asciiTheme="majorHAnsi" w:hAnsiTheme="majorHAnsi"/>
                <w:sz w:val="20"/>
              </w:rPr>
              <w:t>ERP / Oracle</w:t>
            </w:r>
          </w:p>
        </w:tc>
        <w:tc>
          <w:tcPr>
            <w:tcW w:w="341" w:type="dxa"/>
          </w:tcPr>
          <w:p w14:paraId="5E3F0868" w14:textId="77777777" w:rsidR="00CD460F" w:rsidRPr="00826616" w:rsidRDefault="00CD460F" w:rsidP="00322242">
            <w:pPr>
              <w:rPr>
                <w:rFonts w:asciiTheme="majorHAnsi" w:hAnsiTheme="majorHAnsi"/>
                <w:sz w:val="20"/>
              </w:rPr>
            </w:pPr>
          </w:p>
        </w:tc>
      </w:tr>
      <w:tr w:rsidR="00826616" w:rsidRPr="00826616" w14:paraId="7E40B69A" w14:textId="77777777" w:rsidTr="00322242">
        <w:tc>
          <w:tcPr>
            <w:tcW w:w="4198" w:type="dxa"/>
          </w:tcPr>
          <w:p w14:paraId="01E1063D" w14:textId="42830CF8" w:rsidR="00826616" w:rsidRPr="00826616" w:rsidRDefault="00CD460F" w:rsidP="00322242">
            <w:pPr>
              <w:rPr>
                <w:rFonts w:asciiTheme="majorHAnsi" w:hAnsiTheme="majorHAnsi"/>
                <w:sz w:val="20"/>
              </w:rPr>
            </w:pPr>
            <w:r>
              <w:rPr>
                <w:rFonts w:asciiTheme="majorHAnsi" w:hAnsiTheme="majorHAnsi"/>
                <w:sz w:val="20"/>
              </w:rPr>
              <w:t>Columbus</w:t>
            </w:r>
          </w:p>
        </w:tc>
        <w:tc>
          <w:tcPr>
            <w:tcW w:w="341" w:type="dxa"/>
          </w:tcPr>
          <w:p w14:paraId="30B8F35B" w14:textId="5EC66A0A" w:rsidR="00826616" w:rsidRPr="00826616" w:rsidRDefault="00A118F3" w:rsidP="00322242">
            <w:pPr>
              <w:rPr>
                <w:rFonts w:asciiTheme="majorHAnsi" w:hAnsiTheme="majorHAnsi"/>
                <w:sz w:val="20"/>
              </w:rPr>
            </w:pPr>
            <w:r>
              <w:rPr>
                <w:rFonts w:asciiTheme="majorHAnsi" w:hAnsiTheme="majorHAnsi"/>
                <w:sz w:val="20"/>
              </w:rPr>
              <w:t>x</w:t>
            </w:r>
          </w:p>
        </w:tc>
        <w:tc>
          <w:tcPr>
            <w:tcW w:w="3976" w:type="dxa"/>
          </w:tcPr>
          <w:p w14:paraId="425CAF72" w14:textId="5429B588" w:rsidR="00826616" w:rsidRPr="00826616" w:rsidRDefault="00CD460F" w:rsidP="00322242">
            <w:pPr>
              <w:rPr>
                <w:rFonts w:asciiTheme="majorHAnsi" w:hAnsiTheme="majorHAnsi"/>
                <w:sz w:val="20"/>
              </w:rPr>
            </w:pPr>
            <w:r>
              <w:rPr>
                <w:rFonts w:asciiTheme="majorHAnsi" w:hAnsiTheme="majorHAnsi"/>
                <w:sz w:val="20"/>
              </w:rPr>
              <w:t>Energy &amp; Utilities</w:t>
            </w:r>
          </w:p>
        </w:tc>
        <w:tc>
          <w:tcPr>
            <w:tcW w:w="341" w:type="dxa"/>
          </w:tcPr>
          <w:p w14:paraId="78C37A88" w14:textId="77777777" w:rsidR="00826616" w:rsidRPr="00826616" w:rsidRDefault="00826616" w:rsidP="00322242">
            <w:pPr>
              <w:rPr>
                <w:rFonts w:asciiTheme="majorHAnsi" w:hAnsiTheme="majorHAnsi"/>
                <w:sz w:val="20"/>
              </w:rPr>
            </w:pPr>
          </w:p>
        </w:tc>
      </w:tr>
    </w:tbl>
    <w:p w14:paraId="0C24160C" w14:textId="77777777" w:rsidR="00826616" w:rsidRDefault="00826616">
      <w:pPr>
        <w:rPr>
          <w:rFonts w:asciiTheme="majorHAnsi" w:hAnsiTheme="majorHAnsi"/>
        </w:rPr>
      </w:pPr>
    </w:p>
    <w:p w14:paraId="0237A75D" w14:textId="77777777" w:rsidR="0022715E" w:rsidRDefault="0022715E">
      <w:pPr>
        <w:rPr>
          <w:rFonts w:asciiTheme="majorHAnsi" w:hAnsiTheme="majorHAnsi"/>
        </w:rPr>
      </w:pPr>
    </w:p>
    <w:p w14:paraId="3EF59D38" w14:textId="15AA118B" w:rsidR="007C4D49" w:rsidRPr="00643965" w:rsidRDefault="007C4D49">
      <w:pPr>
        <w:rPr>
          <w:rFonts w:asciiTheme="majorHAnsi" w:hAnsiTheme="majorHAnsi"/>
        </w:rPr>
      </w:pPr>
    </w:p>
    <w:sectPr w:rsidR="007C4D49" w:rsidRPr="00643965" w:rsidSect="00E973E9">
      <w:headerReference w:type="default" r:id="rId23"/>
      <w:footerReference w:type="defaul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BBE6D0" w14:textId="77777777" w:rsidR="001A0B50" w:rsidRDefault="001A0B50" w:rsidP="00E973E9">
      <w:r>
        <w:separator/>
      </w:r>
    </w:p>
  </w:endnote>
  <w:endnote w:type="continuationSeparator" w:id="0">
    <w:p w14:paraId="0E14AB2D" w14:textId="77777777" w:rsidR="001A0B50" w:rsidRDefault="001A0B50" w:rsidP="00E97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518"/>
      <w:gridCol w:w="352"/>
    </w:tblGrid>
    <w:tr w:rsidR="001A0B50" w:rsidRPr="0025191F" w14:paraId="0FAC358C" w14:textId="77777777" w:rsidTr="00811C24">
      <w:tc>
        <w:tcPr>
          <w:tcW w:w="4816" w:type="pct"/>
          <w:tcBorders>
            <w:bottom w:val="nil"/>
            <w:right w:val="single" w:sz="4" w:space="0" w:color="BFBFBF"/>
          </w:tcBorders>
        </w:tcPr>
        <w:p w14:paraId="1E660FC1" w14:textId="116D16B6" w:rsidR="001A0B50" w:rsidRPr="007B7F10" w:rsidRDefault="001A0B50" w:rsidP="00E973E9">
          <w:pPr>
            <w:jc w:val="right"/>
            <w:rPr>
              <w:rFonts w:ascii="Calibri" w:eastAsia="Cambria" w:hAnsi="Calibri"/>
              <w:b/>
              <w:color w:val="595959" w:themeColor="text1" w:themeTint="A6"/>
            </w:rPr>
          </w:pPr>
          <w:sdt>
            <w:sdtPr>
              <w:rPr>
                <w:rFonts w:ascii="Calibri" w:hAnsi="Calibri"/>
                <w:b/>
                <w:bCs/>
                <w:caps/>
                <w:color w:val="595959" w:themeColor="text1" w:themeTint="A6"/>
              </w:rPr>
              <w:alias w:val="Title"/>
              <w:id w:val="176972171"/>
              <w:placeholder>
                <w:docPart w:val="7CF4030F8EB7B344946FEB2AA9E7D5EE"/>
              </w:placeholde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rPr>
                <w:t>Site content development framework</w:t>
              </w:r>
            </w:sdtContent>
          </w:sdt>
        </w:p>
      </w:tc>
      <w:tc>
        <w:tcPr>
          <w:tcW w:w="184" w:type="pct"/>
          <w:tcBorders>
            <w:left w:val="single" w:sz="4" w:space="0" w:color="BFBFBF"/>
            <w:bottom w:val="nil"/>
          </w:tcBorders>
        </w:tcPr>
        <w:p w14:paraId="4C7716A2" w14:textId="77777777" w:rsidR="001A0B50" w:rsidRPr="0025191F" w:rsidRDefault="001A0B50" w:rsidP="00811C24">
          <w:pPr>
            <w:rPr>
              <w:rFonts w:ascii="Calibri" w:eastAsia="Cambria" w:hAnsi="Calibri"/>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sidR="009F71D7">
            <w:rPr>
              <w:rFonts w:ascii="Calibri" w:hAnsi="Calibri"/>
              <w:b/>
              <w:noProof/>
              <w:color w:val="595959" w:themeColor="text1" w:themeTint="A6"/>
            </w:rPr>
            <w:t>1</w:t>
          </w:r>
          <w:r w:rsidRPr="007B7F10">
            <w:rPr>
              <w:rFonts w:ascii="Calibri" w:hAnsi="Calibri"/>
              <w:b/>
              <w:color w:val="595959" w:themeColor="text1" w:themeTint="A6"/>
            </w:rPr>
            <w:fldChar w:fldCharType="end"/>
          </w:r>
        </w:p>
      </w:tc>
    </w:tr>
  </w:tbl>
  <w:p w14:paraId="311020F8" w14:textId="08682527" w:rsidR="001A0B50" w:rsidRDefault="001A0B5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A62855" w14:textId="77777777" w:rsidR="001A0B50" w:rsidRDefault="001A0B50" w:rsidP="00E973E9">
      <w:r>
        <w:separator/>
      </w:r>
    </w:p>
  </w:footnote>
  <w:footnote w:type="continuationSeparator" w:id="0">
    <w:p w14:paraId="68229EED" w14:textId="77777777" w:rsidR="001A0B50" w:rsidRDefault="001A0B50" w:rsidP="00E973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1BCDD7" w14:textId="43CBA202" w:rsidR="001A0B50" w:rsidRDefault="001A0B50" w:rsidP="00E973E9">
    <w:pPr>
      <w:pStyle w:val="Header"/>
      <w:jc w:val="right"/>
    </w:pPr>
    <w:r>
      <w:rPr>
        <w:noProof/>
      </w:rPr>
      <w:drawing>
        <wp:inline distT="0" distB="0" distL="0" distR="0" wp14:anchorId="76130F79" wp14:editId="32FFF066">
          <wp:extent cx="1636374"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tricLogo.png"/>
                  <pic:cNvPicPr/>
                </pic:nvPicPr>
                <pic:blipFill>
                  <a:blip r:embed="rId1">
                    <a:extLst>
                      <a:ext uri="{28A0092B-C50C-407E-A947-70E740481C1C}">
                        <a14:useLocalDpi xmlns:a14="http://schemas.microsoft.com/office/drawing/2010/main" val="0"/>
                      </a:ext>
                    </a:extLst>
                  </a:blip>
                  <a:stretch>
                    <a:fillRect/>
                  </a:stretch>
                </pic:blipFill>
                <pic:spPr>
                  <a:xfrm>
                    <a:off x="0" y="0"/>
                    <a:ext cx="1636374" cy="22860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7528C"/>
    <w:multiLevelType w:val="hybridMultilevel"/>
    <w:tmpl w:val="F4EE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249D0"/>
    <w:multiLevelType w:val="hybridMultilevel"/>
    <w:tmpl w:val="EA14C388"/>
    <w:lvl w:ilvl="0" w:tplc="8E6EB17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1A4DAE"/>
    <w:multiLevelType w:val="hybridMultilevel"/>
    <w:tmpl w:val="85F8EE9A"/>
    <w:lvl w:ilvl="0" w:tplc="43D21E5A">
      <w:start w:val="1"/>
      <w:numFmt w:val="bullet"/>
      <w:lvlText w:val="•"/>
      <w:lvlJc w:val="left"/>
      <w:pPr>
        <w:tabs>
          <w:tab w:val="num" w:pos="720"/>
        </w:tabs>
        <w:ind w:left="720" w:hanging="360"/>
      </w:pPr>
      <w:rPr>
        <w:rFonts w:ascii="Arial" w:hAnsi="Arial" w:hint="default"/>
      </w:rPr>
    </w:lvl>
    <w:lvl w:ilvl="1" w:tplc="B0E0056E" w:tentative="1">
      <w:start w:val="1"/>
      <w:numFmt w:val="bullet"/>
      <w:lvlText w:val="•"/>
      <w:lvlJc w:val="left"/>
      <w:pPr>
        <w:tabs>
          <w:tab w:val="num" w:pos="1440"/>
        </w:tabs>
        <w:ind w:left="1440" w:hanging="360"/>
      </w:pPr>
      <w:rPr>
        <w:rFonts w:ascii="Arial" w:hAnsi="Arial" w:hint="default"/>
      </w:rPr>
    </w:lvl>
    <w:lvl w:ilvl="2" w:tplc="A6DCCE96" w:tentative="1">
      <w:start w:val="1"/>
      <w:numFmt w:val="bullet"/>
      <w:lvlText w:val="•"/>
      <w:lvlJc w:val="left"/>
      <w:pPr>
        <w:tabs>
          <w:tab w:val="num" w:pos="2160"/>
        </w:tabs>
        <w:ind w:left="2160" w:hanging="360"/>
      </w:pPr>
      <w:rPr>
        <w:rFonts w:ascii="Arial" w:hAnsi="Arial" w:hint="default"/>
      </w:rPr>
    </w:lvl>
    <w:lvl w:ilvl="3" w:tplc="DC820CAE" w:tentative="1">
      <w:start w:val="1"/>
      <w:numFmt w:val="bullet"/>
      <w:lvlText w:val="•"/>
      <w:lvlJc w:val="left"/>
      <w:pPr>
        <w:tabs>
          <w:tab w:val="num" w:pos="2880"/>
        </w:tabs>
        <w:ind w:left="2880" w:hanging="360"/>
      </w:pPr>
      <w:rPr>
        <w:rFonts w:ascii="Arial" w:hAnsi="Arial" w:hint="default"/>
      </w:rPr>
    </w:lvl>
    <w:lvl w:ilvl="4" w:tplc="D260252C" w:tentative="1">
      <w:start w:val="1"/>
      <w:numFmt w:val="bullet"/>
      <w:lvlText w:val="•"/>
      <w:lvlJc w:val="left"/>
      <w:pPr>
        <w:tabs>
          <w:tab w:val="num" w:pos="3600"/>
        </w:tabs>
        <w:ind w:left="3600" w:hanging="360"/>
      </w:pPr>
      <w:rPr>
        <w:rFonts w:ascii="Arial" w:hAnsi="Arial" w:hint="default"/>
      </w:rPr>
    </w:lvl>
    <w:lvl w:ilvl="5" w:tplc="6BCA9D86" w:tentative="1">
      <w:start w:val="1"/>
      <w:numFmt w:val="bullet"/>
      <w:lvlText w:val="•"/>
      <w:lvlJc w:val="left"/>
      <w:pPr>
        <w:tabs>
          <w:tab w:val="num" w:pos="4320"/>
        </w:tabs>
        <w:ind w:left="4320" w:hanging="360"/>
      </w:pPr>
      <w:rPr>
        <w:rFonts w:ascii="Arial" w:hAnsi="Arial" w:hint="default"/>
      </w:rPr>
    </w:lvl>
    <w:lvl w:ilvl="6" w:tplc="8A36BC3E" w:tentative="1">
      <w:start w:val="1"/>
      <w:numFmt w:val="bullet"/>
      <w:lvlText w:val="•"/>
      <w:lvlJc w:val="left"/>
      <w:pPr>
        <w:tabs>
          <w:tab w:val="num" w:pos="5040"/>
        </w:tabs>
        <w:ind w:left="5040" w:hanging="360"/>
      </w:pPr>
      <w:rPr>
        <w:rFonts w:ascii="Arial" w:hAnsi="Arial" w:hint="default"/>
      </w:rPr>
    </w:lvl>
    <w:lvl w:ilvl="7" w:tplc="36A6C5F2" w:tentative="1">
      <w:start w:val="1"/>
      <w:numFmt w:val="bullet"/>
      <w:lvlText w:val="•"/>
      <w:lvlJc w:val="left"/>
      <w:pPr>
        <w:tabs>
          <w:tab w:val="num" w:pos="5760"/>
        </w:tabs>
        <w:ind w:left="5760" w:hanging="360"/>
      </w:pPr>
      <w:rPr>
        <w:rFonts w:ascii="Arial" w:hAnsi="Arial" w:hint="default"/>
      </w:rPr>
    </w:lvl>
    <w:lvl w:ilvl="8" w:tplc="56A44ECE" w:tentative="1">
      <w:start w:val="1"/>
      <w:numFmt w:val="bullet"/>
      <w:lvlText w:val="•"/>
      <w:lvlJc w:val="left"/>
      <w:pPr>
        <w:tabs>
          <w:tab w:val="num" w:pos="6480"/>
        </w:tabs>
        <w:ind w:left="6480" w:hanging="360"/>
      </w:pPr>
      <w:rPr>
        <w:rFonts w:ascii="Arial" w:hAnsi="Arial" w:hint="default"/>
      </w:rPr>
    </w:lvl>
  </w:abstractNum>
  <w:abstractNum w:abstractNumId="3">
    <w:nsid w:val="18006957"/>
    <w:multiLevelType w:val="hybridMultilevel"/>
    <w:tmpl w:val="C7C0A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1466D0"/>
    <w:multiLevelType w:val="hybridMultilevel"/>
    <w:tmpl w:val="FD7630C4"/>
    <w:lvl w:ilvl="0" w:tplc="4EDCC8CA">
      <w:start w:val="1"/>
      <w:numFmt w:val="bullet"/>
      <w:lvlText w:val="•"/>
      <w:lvlJc w:val="left"/>
      <w:pPr>
        <w:tabs>
          <w:tab w:val="num" w:pos="720"/>
        </w:tabs>
        <w:ind w:left="720" w:hanging="360"/>
      </w:pPr>
      <w:rPr>
        <w:rFonts w:ascii="Arial" w:hAnsi="Arial" w:hint="default"/>
      </w:rPr>
    </w:lvl>
    <w:lvl w:ilvl="1" w:tplc="6264FB5E" w:tentative="1">
      <w:start w:val="1"/>
      <w:numFmt w:val="bullet"/>
      <w:lvlText w:val="•"/>
      <w:lvlJc w:val="left"/>
      <w:pPr>
        <w:tabs>
          <w:tab w:val="num" w:pos="1440"/>
        </w:tabs>
        <w:ind w:left="1440" w:hanging="360"/>
      </w:pPr>
      <w:rPr>
        <w:rFonts w:ascii="Arial" w:hAnsi="Arial" w:hint="default"/>
      </w:rPr>
    </w:lvl>
    <w:lvl w:ilvl="2" w:tplc="F56CD64E" w:tentative="1">
      <w:start w:val="1"/>
      <w:numFmt w:val="bullet"/>
      <w:lvlText w:val="•"/>
      <w:lvlJc w:val="left"/>
      <w:pPr>
        <w:tabs>
          <w:tab w:val="num" w:pos="2160"/>
        </w:tabs>
        <w:ind w:left="2160" w:hanging="360"/>
      </w:pPr>
      <w:rPr>
        <w:rFonts w:ascii="Arial" w:hAnsi="Arial" w:hint="default"/>
      </w:rPr>
    </w:lvl>
    <w:lvl w:ilvl="3" w:tplc="15F2224A" w:tentative="1">
      <w:start w:val="1"/>
      <w:numFmt w:val="bullet"/>
      <w:lvlText w:val="•"/>
      <w:lvlJc w:val="left"/>
      <w:pPr>
        <w:tabs>
          <w:tab w:val="num" w:pos="2880"/>
        </w:tabs>
        <w:ind w:left="2880" w:hanging="360"/>
      </w:pPr>
      <w:rPr>
        <w:rFonts w:ascii="Arial" w:hAnsi="Arial" w:hint="default"/>
      </w:rPr>
    </w:lvl>
    <w:lvl w:ilvl="4" w:tplc="F0E62E16" w:tentative="1">
      <w:start w:val="1"/>
      <w:numFmt w:val="bullet"/>
      <w:lvlText w:val="•"/>
      <w:lvlJc w:val="left"/>
      <w:pPr>
        <w:tabs>
          <w:tab w:val="num" w:pos="3600"/>
        </w:tabs>
        <w:ind w:left="3600" w:hanging="360"/>
      </w:pPr>
      <w:rPr>
        <w:rFonts w:ascii="Arial" w:hAnsi="Arial" w:hint="default"/>
      </w:rPr>
    </w:lvl>
    <w:lvl w:ilvl="5" w:tplc="74740006" w:tentative="1">
      <w:start w:val="1"/>
      <w:numFmt w:val="bullet"/>
      <w:lvlText w:val="•"/>
      <w:lvlJc w:val="left"/>
      <w:pPr>
        <w:tabs>
          <w:tab w:val="num" w:pos="4320"/>
        </w:tabs>
        <w:ind w:left="4320" w:hanging="360"/>
      </w:pPr>
      <w:rPr>
        <w:rFonts w:ascii="Arial" w:hAnsi="Arial" w:hint="default"/>
      </w:rPr>
    </w:lvl>
    <w:lvl w:ilvl="6" w:tplc="332A1A98" w:tentative="1">
      <w:start w:val="1"/>
      <w:numFmt w:val="bullet"/>
      <w:lvlText w:val="•"/>
      <w:lvlJc w:val="left"/>
      <w:pPr>
        <w:tabs>
          <w:tab w:val="num" w:pos="5040"/>
        </w:tabs>
        <w:ind w:left="5040" w:hanging="360"/>
      </w:pPr>
      <w:rPr>
        <w:rFonts w:ascii="Arial" w:hAnsi="Arial" w:hint="default"/>
      </w:rPr>
    </w:lvl>
    <w:lvl w:ilvl="7" w:tplc="A9CCA088" w:tentative="1">
      <w:start w:val="1"/>
      <w:numFmt w:val="bullet"/>
      <w:lvlText w:val="•"/>
      <w:lvlJc w:val="left"/>
      <w:pPr>
        <w:tabs>
          <w:tab w:val="num" w:pos="5760"/>
        </w:tabs>
        <w:ind w:left="5760" w:hanging="360"/>
      </w:pPr>
      <w:rPr>
        <w:rFonts w:ascii="Arial" w:hAnsi="Arial" w:hint="default"/>
      </w:rPr>
    </w:lvl>
    <w:lvl w:ilvl="8" w:tplc="0E4A7A7E" w:tentative="1">
      <w:start w:val="1"/>
      <w:numFmt w:val="bullet"/>
      <w:lvlText w:val="•"/>
      <w:lvlJc w:val="left"/>
      <w:pPr>
        <w:tabs>
          <w:tab w:val="num" w:pos="6480"/>
        </w:tabs>
        <w:ind w:left="6480" w:hanging="360"/>
      </w:pPr>
      <w:rPr>
        <w:rFonts w:ascii="Arial" w:hAnsi="Arial" w:hint="default"/>
      </w:rPr>
    </w:lvl>
  </w:abstractNum>
  <w:abstractNum w:abstractNumId="5">
    <w:nsid w:val="292E121A"/>
    <w:multiLevelType w:val="hybridMultilevel"/>
    <w:tmpl w:val="42843832"/>
    <w:lvl w:ilvl="0" w:tplc="49465A94">
      <w:start w:val="1"/>
      <w:numFmt w:val="bullet"/>
      <w:lvlText w:val="•"/>
      <w:lvlJc w:val="left"/>
      <w:pPr>
        <w:tabs>
          <w:tab w:val="num" w:pos="720"/>
        </w:tabs>
        <w:ind w:left="720" w:hanging="360"/>
      </w:pPr>
      <w:rPr>
        <w:rFonts w:ascii="Arial" w:hAnsi="Arial" w:hint="default"/>
      </w:rPr>
    </w:lvl>
    <w:lvl w:ilvl="1" w:tplc="798EB47C" w:tentative="1">
      <w:start w:val="1"/>
      <w:numFmt w:val="bullet"/>
      <w:lvlText w:val="•"/>
      <w:lvlJc w:val="left"/>
      <w:pPr>
        <w:tabs>
          <w:tab w:val="num" w:pos="1440"/>
        </w:tabs>
        <w:ind w:left="1440" w:hanging="360"/>
      </w:pPr>
      <w:rPr>
        <w:rFonts w:ascii="Arial" w:hAnsi="Arial" w:hint="default"/>
      </w:rPr>
    </w:lvl>
    <w:lvl w:ilvl="2" w:tplc="76AE6462" w:tentative="1">
      <w:start w:val="1"/>
      <w:numFmt w:val="bullet"/>
      <w:lvlText w:val="•"/>
      <w:lvlJc w:val="left"/>
      <w:pPr>
        <w:tabs>
          <w:tab w:val="num" w:pos="2160"/>
        </w:tabs>
        <w:ind w:left="2160" w:hanging="360"/>
      </w:pPr>
      <w:rPr>
        <w:rFonts w:ascii="Arial" w:hAnsi="Arial" w:hint="default"/>
      </w:rPr>
    </w:lvl>
    <w:lvl w:ilvl="3" w:tplc="9B940D72" w:tentative="1">
      <w:start w:val="1"/>
      <w:numFmt w:val="bullet"/>
      <w:lvlText w:val="•"/>
      <w:lvlJc w:val="left"/>
      <w:pPr>
        <w:tabs>
          <w:tab w:val="num" w:pos="2880"/>
        </w:tabs>
        <w:ind w:left="2880" w:hanging="360"/>
      </w:pPr>
      <w:rPr>
        <w:rFonts w:ascii="Arial" w:hAnsi="Arial" w:hint="default"/>
      </w:rPr>
    </w:lvl>
    <w:lvl w:ilvl="4" w:tplc="1BFCF08C" w:tentative="1">
      <w:start w:val="1"/>
      <w:numFmt w:val="bullet"/>
      <w:lvlText w:val="•"/>
      <w:lvlJc w:val="left"/>
      <w:pPr>
        <w:tabs>
          <w:tab w:val="num" w:pos="3600"/>
        </w:tabs>
        <w:ind w:left="3600" w:hanging="360"/>
      </w:pPr>
      <w:rPr>
        <w:rFonts w:ascii="Arial" w:hAnsi="Arial" w:hint="default"/>
      </w:rPr>
    </w:lvl>
    <w:lvl w:ilvl="5" w:tplc="D9CE658C" w:tentative="1">
      <w:start w:val="1"/>
      <w:numFmt w:val="bullet"/>
      <w:lvlText w:val="•"/>
      <w:lvlJc w:val="left"/>
      <w:pPr>
        <w:tabs>
          <w:tab w:val="num" w:pos="4320"/>
        </w:tabs>
        <w:ind w:left="4320" w:hanging="360"/>
      </w:pPr>
      <w:rPr>
        <w:rFonts w:ascii="Arial" w:hAnsi="Arial" w:hint="default"/>
      </w:rPr>
    </w:lvl>
    <w:lvl w:ilvl="6" w:tplc="12D276FE" w:tentative="1">
      <w:start w:val="1"/>
      <w:numFmt w:val="bullet"/>
      <w:lvlText w:val="•"/>
      <w:lvlJc w:val="left"/>
      <w:pPr>
        <w:tabs>
          <w:tab w:val="num" w:pos="5040"/>
        </w:tabs>
        <w:ind w:left="5040" w:hanging="360"/>
      </w:pPr>
      <w:rPr>
        <w:rFonts w:ascii="Arial" w:hAnsi="Arial" w:hint="default"/>
      </w:rPr>
    </w:lvl>
    <w:lvl w:ilvl="7" w:tplc="8A64A466" w:tentative="1">
      <w:start w:val="1"/>
      <w:numFmt w:val="bullet"/>
      <w:lvlText w:val="•"/>
      <w:lvlJc w:val="left"/>
      <w:pPr>
        <w:tabs>
          <w:tab w:val="num" w:pos="5760"/>
        </w:tabs>
        <w:ind w:left="5760" w:hanging="360"/>
      </w:pPr>
      <w:rPr>
        <w:rFonts w:ascii="Arial" w:hAnsi="Arial" w:hint="default"/>
      </w:rPr>
    </w:lvl>
    <w:lvl w:ilvl="8" w:tplc="612E79EA" w:tentative="1">
      <w:start w:val="1"/>
      <w:numFmt w:val="bullet"/>
      <w:lvlText w:val="•"/>
      <w:lvlJc w:val="left"/>
      <w:pPr>
        <w:tabs>
          <w:tab w:val="num" w:pos="6480"/>
        </w:tabs>
        <w:ind w:left="6480" w:hanging="360"/>
      </w:pPr>
      <w:rPr>
        <w:rFonts w:ascii="Arial" w:hAnsi="Arial" w:hint="default"/>
      </w:rPr>
    </w:lvl>
  </w:abstractNum>
  <w:abstractNum w:abstractNumId="6">
    <w:nsid w:val="307713D2"/>
    <w:multiLevelType w:val="hybridMultilevel"/>
    <w:tmpl w:val="35D0E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972322"/>
    <w:multiLevelType w:val="hybridMultilevel"/>
    <w:tmpl w:val="24D20C6C"/>
    <w:lvl w:ilvl="0" w:tplc="0890C3F8">
      <w:start w:val="1"/>
      <w:numFmt w:val="bullet"/>
      <w:lvlText w:val="•"/>
      <w:lvlJc w:val="left"/>
      <w:pPr>
        <w:tabs>
          <w:tab w:val="num" w:pos="720"/>
        </w:tabs>
        <w:ind w:left="720" w:hanging="360"/>
      </w:pPr>
      <w:rPr>
        <w:rFonts w:ascii="Arial" w:hAnsi="Arial" w:hint="default"/>
      </w:rPr>
    </w:lvl>
    <w:lvl w:ilvl="1" w:tplc="B91E2D68" w:tentative="1">
      <w:start w:val="1"/>
      <w:numFmt w:val="bullet"/>
      <w:lvlText w:val="•"/>
      <w:lvlJc w:val="left"/>
      <w:pPr>
        <w:tabs>
          <w:tab w:val="num" w:pos="1440"/>
        </w:tabs>
        <w:ind w:left="1440" w:hanging="360"/>
      </w:pPr>
      <w:rPr>
        <w:rFonts w:ascii="Arial" w:hAnsi="Arial" w:hint="default"/>
      </w:rPr>
    </w:lvl>
    <w:lvl w:ilvl="2" w:tplc="6B68156C" w:tentative="1">
      <w:start w:val="1"/>
      <w:numFmt w:val="bullet"/>
      <w:lvlText w:val="•"/>
      <w:lvlJc w:val="left"/>
      <w:pPr>
        <w:tabs>
          <w:tab w:val="num" w:pos="2160"/>
        </w:tabs>
        <w:ind w:left="2160" w:hanging="360"/>
      </w:pPr>
      <w:rPr>
        <w:rFonts w:ascii="Arial" w:hAnsi="Arial" w:hint="default"/>
      </w:rPr>
    </w:lvl>
    <w:lvl w:ilvl="3" w:tplc="2F1C9218" w:tentative="1">
      <w:start w:val="1"/>
      <w:numFmt w:val="bullet"/>
      <w:lvlText w:val="•"/>
      <w:lvlJc w:val="left"/>
      <w:pPr>
        <w:tabs>
          <w:tab w:val="num" w:pos="2880"/>
        </w:tabs>
        <w:ind w:left="2880" w:hanging="360"/>
      </w:pPr>
      <w:rPr>
        <w:rFonts w:ascii="Arial" w:hAnsi="Arial" w:hint="default"/>
      </w:rPr>
    </w:lvl>
    <w:lvl w:ilvl="4" w:tplc="12BC0D36" w:tentative="1">
      <w:start w:val="1"/>
      <w:numFmt w:val="bullet"/>
      <w:lvlText w:val="•"/>
      <w:lvlJc w:val="left"/>
      <w:pPr>
        <w:tabs>
          <w:tab w:val="num" w:pos="3600"/>
        </w:tabs>
        <w:ind w:left="3600" w:hanging="360"/>
      </w:pPr>
      <w:rPr>
        <w:rFonts w:ascii="Arial" w:hAnsi="Arial" w:hint="default"/>
      </w:rPr>
    </w:lvl>
    <w:lvl w:ilvl="5" w:tplc="28F8F49E" w:tentative="1">
      <w:start w:val="1"/>
      <w:numFmt w:val="bullet"/>
      <w:lvlText w:val="•"/>
      <w:lvlJc w:val="left"/>
      <w:pPr>
        <w:tabs>
          <w:tab w:val="num" w:pos="4320"/>
        </w:tabs>
        <w:ind w:left="4320" w:hanging="360"/>
      </w:pPr>
      <w:rPr>
        <w:rFonts w:ascii="Arial" w:hAnsi="Arial" w:hint="default"/>
      </w:rPr>
    </w:lvl>
    <w:lvl w:ilvl="6" w:tplc="0986BE36" w:tentative="1">
      <w:start w:val="1"/>
      <w:numFmt w:val="bullet"/>
      <w:lvlText w:val="•"/>
      <w:lvlJc w:val="left"/>
      <w:pPr>
        <w:tabs>
          <w:tab w:val="num" w:pos="5040"/>
        </w:tabs>
        <w:ind w:left="5040" w:hanging="360"/>
      </w:pPr>
      <w:rPr>
        <w:rFonts w:ascii="Arial" w:hAnsi="Arial" w:hint="default"/>
      </w:rPr>
    </w:lvl>
    <w:lvl w:ilvl="7" w:tplc="D662F6CE" w:tentative="1">
      <w:start w:val="1"/>
      <w:numFmt w:val="bullet"/>
      <w:lvlText w:val="•"/>
      <w:lvlJc w:val="left"/>
      <w:pPr>
        <w:tabs>
          <w:tab w:val="num" w:pos="5760"/>
        </w:tabs>
        <w:ind w:left="5760" w:hanging="360"/>
      </w:pPr>
      <w:rPr>
        <w:rFonts w:ascii="Arial" w:hAnsi="Arial" w:hint="default"/>
      </w:rPr>
    </w:lvl>
    <w:lvl w:ilvl="8" w:tplc="C71284D4" w:tentative="1">
      <w:start w:val="1"/>
      <w:numFmt w:val="bullet"/>
      <w:lvlText w:val="•"/>
      <w:lvlJc w:val="left"/>
      <w:pPr>
        <w:tabs>
          <w:tab w:val="num" w:pos="6480"/>
        </w:tabs>
        <w:ind w:left="6480" w:hanging="360"/>
      </w:pPr>
      <w:rPr>
        <w:rFonts w:ascii="Arial" w:hAnsi="Arial" w:hint="default"/>
      </w:rPr>
    </w:lvl>
  </w:abstractNum>
  <w:abstractNum w:abstractNumId="8">
    <w:nsid w:val="42894425"/>
    <w:multiLevelType w:val="hybridMultilevel"/>
    <w:tmpl w:val="163E9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5B5765"/>
    <w:multiLevelType w:val="hybridMultilevel"/>
    <w:tmpl w:val="2766C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BF6054"/>
    <w:multiLevelType w:val="hybridMultilevel"/>
    <w:tmpl w:val="6B9C9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BE1329"/>
    <w:multiLevelType w:val="hybridMultilevel"/>
    <w:tmpl w:val="9C889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5"/>
  </w:num>
  <w:num w:numId="5">
    <w:abstractNumId w:val="1"/>
  </w:num>
  <w:num w:numId="6">
    <w:abstractNumId w:val="2"/>
  </w:num>
  <w:num w:numId="7">
    <w:abstractNumId w:val="8"/>
  </w:num>
  <w:num w:numId="8">
    <w:abstractNumId w:val="6"/>
  </w:num>
  <w:num w:numId="9">
    <w:abstractNumId w:val="10"/>
  </w:num>
  <w:num w:numId="10">
    <w:abstractNumId w:val="0"/>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BCD"/>
    <w:rsid w:val="000057B3"/>
    <w:rsid w:val="0001161E"/>
    <w:rsid w:val="00030ED2"/>
    <w:rsid w:val="00036E3C"/>
    <w:rsid w:val="00054E42"/>
    <w:rsid w:val="000C4182"/>
    <w:rsid w:val="000D6939"/>
    <w:rsid w:val="001065C1"/>
    <w:rsid w:val="00125392"/>
    <w:rsid w:val="00133571"/>
    <w:rsid w:val="001352A3"/>
    <w:rsid w:val="00192BCD"/>
    <w:rsid w:val="001A0B50"/>
    <w:rsid w:val="001B0B0F"/>
    <w:rsid w:val="001C7537"/>
    <w:rsid w:val="001E406C"/>
    <w:rsid w:val="001E778D"/>
    <w:rsid w:val="002103D2"/>
    <w:rsid w:val="002162A6"/>
    <w:rsid w:val="0022715E"/>
    <w:rsid w:val="002754B2"/>
    <w:rsid w:val="00280142"/>
    <w:rsid w:val="0029445F"/>
    <w:rsid w:val="00297105"/>
    <w:rsid w:val="002A0540"/>
    <w:rsid w:val="002B2E84"/>
    <w:rsid w:val="002B64D2"/>
    <w:rsid w:val="002E3777"/>
    <w:rsid w:val="002F5948"/>
    <w:rsid w:val="00304793"/>
    <w:rsid w:val="00322242"/>
    <w:rsid w:val="00335112"/>
    <w:rsid w:val="003372D1"/>
    <w:rsid w:val="00367FA5"/>
    <w:rsid w:val="00391349"/>
    <w:rsid w:val="00391DEB"/>
    <w:rsid w:val="003A75F0"/>
    <w:rsid w:val="003B2030"/>
    <w:rsid w:val="003D7A3B"/>
    <w:rsid w:val="003F67EC"/>
    <w:rsid w:val="00406ACD"/>
    <w:rsid w:val="0040716F"/>
    <w:rsid w:val="004336F7"/>
    <w:rsid w:val="0047399A"/>
    <w:rsid w:val="00475313"/>
    <w:rsid w:val="0049321F"/>
    <w:rsid w:val="004935BB"/>
    <w:rsid w:val="004A25D8"/>
    <w:rsid w:val="004B0F92"/>
    <w:rsid w:val="004C147E"/>
    <w:rsid w:val="004C7955"/>
    <w:rsid w:val="004D2E90"/>
    <w:rsid w:val="004E2541"/>
    <w:rsid w:val="00514DDC"/>
    <w:rsid w:val="00527DD2"/>
    <w:rsid w:val="0053476E"/>
    <w:rsid w:val="0058563A"/>
    <w:rsid w:val="00591489"/>
    <w:rsid w:val="005E34F0"/>
    <w:rsid w:val="005F49A1"/>
    <w:rsid w:val="005F4DE7"/>
    <w:rsid w:val="00610542"/>
    <w:rsid w:val="00634514"/>
    <w:rsid w:val="00643965"/>
    <w:rsid w:val="0069013F"/>
    <w:rsid w:val="006D4E64"/>
    <w:rsid w:val="006D60A4"/>
    <w:rsid w:val="00721B99"/>
    <w:rsid w:val="007406AA"/>
    <w:rsid w:val="00742636"/>
    <w:rsid w:val="00753A3F"/>
    <w:rsid w:val="00793251"/>
    <w:rsid w:val="007979B3"/>
    <w:rsid w:val="007B3EAA"/>
    <w:rsid w:val="007B573B"/>
    <w:rsid w:val="007C4D49"/>
    <w:rsid w:val="007E48CF"/>
    <w:rsid w:val="00811C24"/>
    <w:rsid w:val="00826616"/>
    <w:rsid w:val="00864367"/>
    <w:rsid w:val="00886B8E"/>
    <w:rsid w:val="00893811"/>
    <w:rsid w:val="008B3771"/>
    <w:rsid w:val="008F59F4"/>
    <w:rsid w:val="00902EDF"/>
    <w:rsid w:val="009173C1"/>
    <w:rsid w:val="00920DF0"/>
    <w:rsid w:val="00933EAD"/>
    <w:rsid w:val="009622FE"/>
    <w:rsid w:val="00964C47"/>
    <w:rsid w:val="009719F3"/>
    <w:rsid w:val="009A3892"/>
    <w:rsid w:val="009B349B"/>
    <w:rsid w:val="009C7EDC"/>
    <w:rsid w:val="009F71D7"/>
    <w:rsid w:val="00A118F3"/>
    <w:rsid w:val="00A464A0"/>
    <w:rsid w:val="00A8123F"/>
    <w:rsid w:val="00A901F2"/>
    <w:rsid w:val="00A908DA"/>
    <w:rsid w:val="00A92D54"/>
    <w:rsid w:val="00AA316A"/>
    <w:rsid w:val="00AB7EF6"/>
    <w:rsid w:val="00B077F5"/>
    <w:rsid w:val="00B15281"/>
    <w:rsid w:val="00B42980"/>
    <w:rsid w:val="00B47B15"/>
    <w:rsid w:val="00B63FF8"/>
    <w:rsid w:val="00B9458D"/>
    <w:rsid w:val="00BA6938"/>
    <w:rsid w:val="00C6550F"/>
    <w:rsid w:val="00C91415"/>
    <w:rsid w:val="00C93216"/>
    <w:rsid w:val="00CA36B2"/>
    <w:rsid w:val="00CC03F6"/>
    <w:rsid w:val="00CD460F"/>
    <w:rsid w:val="00D24B92"/>
    <w:rsid w:val="00D61004"/>
    <w:rsid w:val="00D72759"/>
    <w:rsid w:val="00D80F90"/>
    <w:rsid w:val="00DC7F46"/>
    <w:rsid w:val="00DE3D00"/>
    <w:rsid w:val="00DF1FA7"/>
    <w:rsid w:val="00DF7DA5"/>
    <w:rsid w:val="00E01CC1"/>
    <w:rsid w:val="00E22E2D"/>
    <w:rsid w:val="00E30966"/>
    <w:rsid w:val="00E310E7"/>
    <w:rsid w:val="00E6649C"/>
    <w:rsid w:val="00E84704"/>
    <w:rsid w:val="00E973E9"/>
    <w:rsid w:val="00EB18FB"/>
    <w:rsid w:val="00EF2CBE"/>
    <w:rsid w:val="00F14FF7"/>
    <w:rsid w:val="00F17879"/>
    <w:rsid w:val="00F27C4F"/>
    <w:rsid w:val="00F809C9"/>
    <w:rsid w:val="00F92856"/>
    <w:rsid w:val="00F933C3"/>
    <w:rsid w:val="00F95899"/>
    <w:rsid w:val="00FD31CE"/>
    <w:rsid w:val="00FF64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2DC5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2B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autoRedefine/>
    <w:qFormat/>
    <w:rsid w:val="00297105"/>
    <w:rPr>
      <w:i/>
      <w:color w:val="404040" w:themeColor="text1" w:themeTint="BF"/>
      <w:sz w:val="16"/>
    </w:rPr>
  </w:style>
  <w:style w:type="paragraph" w:styleId="Header">
    <w:name w:val="header"/>
    <w:basedOn w:val="Normal"/>
    <w:link w:val="HeaderChar"/>
    <w:uiPriority w:val="99"/>
    <w:unhideWhenUsed/>
    <w:rsid w:val="00E973E9"/>
    <w:pPr>
      <w:tabs>
        <w:tab w:val="center" w:pos="4320"/>
        <w:tab w:val="right" w:pos="8640"/>
      </w:tabs>
    </w:pPr>
  </w:style>
  <w:style w:type="character" w:customStyle="1" w:styleId="HeaderChar">
    <w:name w:val="Header Char"/>
    <w:basedOn w:val="DefaultParagraphFont"/>
    <w:link w:val="Header"/>
    <w:uiPriority w:val="99"/>
    <w:rsid w:val="00E973E9"/>
  </w:style>
  <w:style w:type="paragraph" w:styleId="Footer">
    <w:name w:val="footer"/>
    <w:basedOn w:val="Normal"/>
    <w:link w:val="FooterChar"/>
    <w:uiPriority w:val="99"/>
    <w:unhideWhenUsed/>
    <w:rsid w:val="00E973E9"/>
    <w:pPr>
      <w:tabs>
        <w:tab w:val="center" w:pos="4320"/>
        <w:tab w:val="right" w:pos="8640"/>
      </w:tabs>
    </w:pPr>
  </w:style>
  <w:style w:type="character" w:customStyle="1" w:styleId="FooterChar">
    <w:name w:val="Footer Char"/>
    <w:basedOn w:val="DefaultParagraphFont"/>
    <w:link w:val="Footer"/>
    <w:uiPriority w:val="99"/>
    <w:rsid w:val="00E973E9"/>
  </w:style>
  <w:style w:type="paragraph" w:styleId="BalloonText">
    <w:name w:val="Balloon Text"/>
    <w:basedOn w:val="Normal"/>
    <w:link w:val="BalloonTextChar"/>
    <w:uiPriority w:val="99"/>
    <w:semiHidden/>
    <w:unhideWhenUsed/>
    <w:rsid w:val="00E973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73E9"/>
    <w:rPr>
      <w:rFonts w:ascii="Lucida Grande" w:hAnsi="Lucida Grande" w:cs="Lucida Grande"/>
      <w:sz w:val="18"/>
      <w:szCs w:val="18"/>
    </w:rPr>
  </w:style>
  <w:style w:type="character" w:styleId="PageNumber">
    <w:name w:val="page number"/>
    <w:basedOn w:val="DefaultParagraphFont"/>
    <w:uiPriority w:val="99"/>
    <w:semiHidden/>
    <w:unhideWhenUsed/>
    <w:rsid w:val="00E973E9"/>
  </w:style>
  <w:style w:type="paragraph" w:styleId="NormalWeb">
    <w:name w:val="Normal (Web)"/>
    <w:basedOn w:val="Normal"/>
    <w:uiPriority w:val="99"/>
    <w:semiHidden/>
    <w:unhideWhenUsed/>
    <w:rsid w:val="00FF649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C147E"/>
    <w:rPr>
      <w:color w:val="0000FF" w:themeColor="hyperlink"/>
      <w:u w:val="single"/>
    </w:rPr>
  </w:style>
  <w:style w:type="paragraph" w:styleId="ListParagraph">
    <w:name w:val="List Paragraph"/>
    <w:basedOn w:val="Normal"/>
    <w:qFormat/>
    <w:rsid w:val="00643965"/>
    <w:pPr>
      <w:spacing w:after="200"/>
      <w:ind w:left="720"/>
      <w:contextualSpacing/>
    </w:pPr>
    <w:rPr>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2B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autoRedefine/>
    <w:qFormat/>
    <w:rsid w:val="00297105"/>
    <w:rPr>
      <w:i/>
      <w:color w:val="404040" w:themeColor="text1" w:themeTint="BF"/>
      <w:sz w:val="16"/>
    </w:rPr>
  </w:style>
  <w:style w:type="paragraph" w:styleId="Header">
    <w:name w:val="header"/>
    <w:basedOn w:val="Normal"/>
    <w:link w:val="HeaderChar"/>
    <w:uiPriority w:val="99"/>
    <w:unhideWhenUsed/>
    <w:rsid w:val="00E973E9"/>
    <w:pPr>
      <w:tabs>
        <w:tab w:val="center" w:pos="4320"/>
        <w:tab w:val="right" w:pos="8640"/>
      </w:tabs>
    </w:pPr>
  </w:style>
  <w:style w:type="character" w:customStyle="1" w:styleId="HeaderChar">
    <w:name w:val="Header Char"/>
    <w:basedOn w:val="DefaultParagraphFont"/>
    <w:link w:val="Header"/>
    <w:uiPriority w:val="99"/>
    <w:rsid w:val="00E973E9"/>
  </w:style>
  <w:style w:type="paragraph" w:styleId="Footer">
    <w:name w:val="footer"/>
    <w:basedOn w:val="Normal"/>
    <w:link w:val="FooterChar"/>
    <w:uiPriority w:val="99"/>
    <w:unhideWhenUsed/>
    <w:rsid w:val="00E973E9"/>
    <w:pPr>
      <w:tabs>
        <w:tab w:val="center" w:pos="4320"/>
        <w:tab w:val="right" w:pos="8640"/>
      </w:tabs>
    </w:pPr>
  </w:style>
  <w:style w:type="character" w:customStyle="1" w:styleId="FooterChar">
    <w:name w:val="Footer Char"/>
    <w:basedOn w:val="DefaultParagraphFont"/>
    <w:link w:val="Footer"/>
    <w:uiPriority w:val="99"/>
    <w:rsid w:val="00E973E9"/>
  </w:style>
  <w:style w:type="paragraph" w:styleId="BalloonText">
    <w:name w:val="Balloon Text"/>
    <w:basedOn w:val="Normal"/>
    <w:link w:val="BalloonTextChar"/>
    <w:uiPriority w:val="99"/>
    <w:semiHidden/>
    <w:unhideWhenUsed/>
    <w:rsid w:val="00E973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73E9"/>
    <w:rPr>
      <w:rFonts w:ascii="Lucida Grande" w:hAnsi="Lucida Grande" w:cs="Lucida Grande"/>
      <w:sz w:val="18"/>
      <w:szCs w:val="18"/>
    </w:rPr>
  </w:style>
  <w:style w:type="character" w:styleId="PageNumber">
    <w:name w:val="page number"/>
    <w:basedOn w:val="DefaultParagraphFont"/>
    <w:uiPriority w:val="99"/>
    <w:semiHidden/>
    <w:unhideWhenUsed/>
    <w:rsid w:val="00E973E9"/>
  </w:style>
  <w:style w:type="paragraph" w:styleId="NormalWeb">
    <w:name w:val="Normal (Web)"/>
    <w:basedOn w:val="Normal"/>
    <w:uiPriority w:val="99"/>
    <w:semiHidden/>
    <w:unhideWhenUsed/>
    <w:rsid w:val="00FF649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C147E"/>
    <w:rPr>
      <w:color w:val="0000FF" w:themeColor="hyperlink"/>
      <w:u w:val="single"/>
    </w:rPr>
  </w:style>
  <w:style w:type="paragraph" w:styleId="ListParagraph">
    <w:name w:val="List Paragraph"/>
    <w:basedOn w:val="Normal"/>
    <w:qFormat/>
    <w:rsid w:val="00643965"/>
    <w:pPr>
      <w:spacing w:after="200"/>
      <w:ind w:left="720"/>
      <w:contextualSpacing/>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08635">
      <w:bodyDiv w:val="1"/>
      <w:marLeft w:val="0"/>
      <w:marRight w:val="0"/>
      <w:marTop w:val="0"/>
      <w:marBottom w:val="0"/>
      <w:divBdr>
        <w:top w:val="none" w:sz="0" w:space="0" w:color="auto"/>
        <w:left w:val="none" w:sz="0" w:space="0" w:color="auto"/>
        <w:bottom w:val="none" w:sz="0" w:space="0" w:color="auto"/>
        <w:right w:val="none" w:sz="0" w:space="0" w:color="auto"/>
      </w:divBdr>
    </w:div>
    <w:div w:id="210044705">
      <w:bodyDiv w:val="1"/>
      <w:marLeft w:val="0"/>
      <w:marRight w:val="0"/>
      <w:marTop w:val="0"/>
      <w:marBottom w:val="0"/>
      <w:divBdr>
        <w:top w:val="none" w:sz="0" w:space="0" w:color="auto"/>
        <w:left w:val="none" w:sz="0" w:space="0" w:color="auto"/>
        <w:bottom w:val="none" w:sz="0" w:space="0" w:color="auto"/>
        <w:right w:val="none" w:sz="0" w:space="0" w:color="auto"/>
      </w:divBdr>
      <w:divsChild>
        <w:div w:id="1613979841">
          <w:marLeft w:val="547"/>
          <w:marRight w:val="0"/>
          <w:marTop w:val="72"/>
          <w:marBottom w:val="0"/>
          <w:divBdr>
            <w:top w:val="none" w:sz="0" w:space="0" w:color="auto"/>
            <w:left w:val="none" w:sz="0" w:space="0" w:color="auto"/>
            <w:bottom w:val="none" w:sz="0" w:space="0" w:color="auto"/>
            <w:right w:val="none" w:sz="0" w:space="0" w:color="auto"/>
          </w:divBdr>
        </w:div>
        <w:div w:id="705107769">
          <w:marLeft w:val="547"/>
          <w:marRight w:val="0"/>
          <w:marTop w:val="72"/>
          <w:marBottom w:val="0"/>
          <w:divBdr>
            <w:top w:val="none" w:sz="0" w:space="0" w:color="auto"/>
            <w:left w:val="none" w:sz="0" w:space="0" w:color="auto"/>
            <w:bottom w:val="none" w:sz="0" w:space="0" w:color="auto"/>
            <w:right w:val="none" w:sz="0" w:space="0" w:color="auto"/>
          </w:divBdr>
        </w:div>
        <w:div w:id="1123690002">
          <w:marLeft w:val="547"/>
          <w:marRight w:val="0"/>
          <w:marTop w:val="72"/>
          <w:marBottom w:val="0"/>
          <w:divBdr>
            <w:top w:val="none" w:sz="0" w:space="0" w:color="auto"/>
            <w:left w:val="none" w:sz="0" w:space="0" w:color="auto"/>
            <w:bottom w:val="none" w:sz="0" w:space="0" w:color="auto"/>
            <w:right w:val="none" w:sz="0" w:space="0" w:color="auto"/>
          </w:divBdr>
        </w:div>
      </w:divsChild>
    </w:div>
    <w:div w:id="273748987">
      <w:bodyDiv w:val="1"/>
      <w:marLeft w:val="0"/>
      <w:marRight w:val="0"/>
      <w:marTop w:val="0"/>
      <w:marBottom w:val="0"/>
      <w:divBdr>
        <w:top w:val="none" w:sz="0" w:space="0" w:color="auto"/>
        <w:left w:val="none" w:sz="0" w:space="0" w:color="auto"/>
        <w:bottom w:val="none" w:sz="0" w:space="0" w:color="auto"/>
        <w:right w:val="none" w:sz="0" w:space="0" w:color="auto"/>
      </w:divBdr>
    </w:div>
    <w:div w:id="355273958">
      <w:bodyDiv w:val="1"/>
      <w:marLeft w:val="0"/>
      <w:marRight w:val="0"/>
      <w:marTop w:val="0"/>
      <w:marBottom w:val="0"/>
      <w:divBdr>
        <w:top w:val="none" w:sz="0" w:space="0" w:color="auto"/>
        <w:left w:val="none" w:sz="0" w:space="0" w:color="auto"/>
        <w:bottom w:val="none" w:sz="0" w:space="0" w:color="auto"/>
        <w:right w:val="none" w:sz="0" w:space="0" w:color="auto"/>
      </w:divBdr>
      <w:divsChild>
        <w:div w:id="1808163948">
          <w:marLeft w:val="547"/>
          <w:marRight w:val="0"/>
          <w:marTop w:val="72"/>
          <w:marBottom w:val="0"/>
          <w:divBdr>
            <w:top w:val="none" w:sz="0" w:space="0" w:color="auto"/>
            <w:left w:val="none" w:sz="0" w:space="0" w:color="auto"/>
            <w:bottom w:val="none" w:sz="0" w:space="0" w:color="auto"/>
            <w:right w:val="none" w:sz="0" w:space="0" w:color="auto"/>
          </w:divBdr>
        </w:div>
        <w:div w:id="302005667">
          <w:marLeft w:val="547"/>
          <w:marRight w:val="0"/>
          <w:marTop w:val="72"/>
          <w:marBottom w:val="0"/>
          <w:divBdr>
            <w:top w:val="none" w:sz="0" w:space="0" w:color="auto"/>
            <w:left w:val="none" w:sz="0" w:space="0" w:color="auto"/>
            <w:bottom w:val="none" w:sz="0" w:space="0" w:color="auto"/>
            <w:right w:val="none" w:sz="0" w:space="0" w:color="auto"/>
          </w:divBdr>
        </w:div>
        <w:div w:id="691809341">
          <w:marLeft w:val="547"/>
          <w:marRight w:val="0"/>
          <w:marTop w:val="72"/>
          <w:marBottom w:val="0"/>
          <w:divBdr>
            <w:top w:val="none" w:sz="0" w:space="0" w:color="auto"/>
            <w:left w:val="none" w:sz="0" w:space="0" w:color="auto"/>
            <w:bottom w:val="none" w:sz="0" w:space="0" w:color="auto"/>
            <w:right w:val="none" w:sz="0" w:space="0" w:color="auto"/>
          </w:divBdr>
        </w:div>
        <w:div w:id="796994742">
          <w:marLeft w:val="547"/>
          <w:marRight w:val="0"/>
          <w:marTop w:val="72"/>
          <w:marBottom w:val="0"/>
          <w:divBdr>
            <w:top w:val="none" w:sz="0" w:space="0" w:color="auto"/>
            <w:left w:val="none" w:sz="0" w:space="0" w:color="auto"/>
            <w:bottom w:val="none" w:sz="0" w:space="0" w:color="auto"/>
            <w:right w:val="none" w:sz="0" w:space="0" w:color="auto"/>
          </w:divBdr>
        </w:div>
        <w:div w:id="1807619416">
          <w:marLeft w:val="547"/>
          <w:marRight w:val="0"/>
          <w:marTop w:val="72"/>
          <w:marBottom w:val="0"/>
          <w:divBdr>
            <w:top w:val="none" w:sz="0" w:space="0" w:color="auto"/>
            <w:left w:val="none" w:sz="0" w:space="0" w:color="auto"/>
            <w:bottom w:val="none" w:sz="0" w:space="0" w:color="auto"/>
            <w:right w:val="none" w:sz="0" w:space="0" w:color="auto"/>
          </w:divBdr>
        </w:div>
        <w:div w:id="826244430">
          <w:marLeft w:val="547"/>
          <w:marRight w:val="0"/>
          <w:marTop w:val="72"/>
          <w:marBottom w:val="0"/>
          <w:divBdr>
            <w:top w:val="none" w:sz="0" w:space="0" w:color="auto"/>
            <w:left w:val="none" w:sz="0" w:space="0" w:color="auto"/>
            <w:bottom w:val="none" w:sz="0" w:space="0" w:color="auto"/>
            <w:right w:val="none" w:sz="0" w:space="0" w:color="auto"/>
          </w:divBdr>
        </w:div>
        <w:div w:id="1582523940">
          <w:marLeft w:val="547"/>
          <w:marRight w:val="0"/>
          <w:marTop w:val="72"/>
          <w:marBottom w:val="0"/>
          <w:divBdr>
            <w:top w:val="none" w:sz="0" w:space="0" w:color="auto"/>
            <w:left w:val="none" w:sz="0" w:space="0" w:color="auto"/>
            <w:bottom w:val="none" w:sz="0" w:space="0" w:color="auto"/>
            <w:right w:val="none" w:sz="0" w:space="0" w:color="auto"/>
          </w:divBdr>
        </w:div>
      </w:divsChild>
    </w:div>
    <w:div w:id="1229073938">
      <w:bodyDiv w:val="1"/>
      <w:marLeft w:val="0"/>
      <w:marRight w:val="0"/>
      <w:marTop w:val="0"/>
      <w:marBottom w:val="0"/>
      <w:divBdr>
        <w:top w:val="none" w:sz="0" w:space="0" w:color="auto"/>
        <w:left w:val="none" w:sz="0" w:space="0" w:color="auto"/>
        <w:bottom w:val="none" w:sz="0" w:space="0" w:color="auto"/>
        <w:right w:val="none" w:sz="0" w:space="0" w:color="auto"/>
      </w:divBdr>
    </w:div>
    <w:div w:id="1340540507">
      <w:bodyDiv w:val="1"/>
      <w:marLeft w:val="0"/>
      <w:marRight w:val="0"/>
      <w:marTop w:val="0"/>
      <w:marBottom w:val="0"/>
      <w:divBdr>
        <w:top w:val="none" w:sz="0" w:space="0" w:color="auto"/>
        <w:left w:val="none" w:sz="0" w:space="0" w:color="auto"/>
        <w:bottom w:val="none" w:sz="0" w:space="0" w:color="auto"/>
        <w:right w:val="none" w:sz="0" w:space="0" w:color="auto"/>
      </w:divBdr>
    </w:div>
    <w:div w:id="1620648535">
      <w:bodyDiv w:val="1"/>
      <w:marLeft w:val="0"/>
      <w:marRight w:val="0"/>
      <w:marTop w:val="0"/>
      <w:marBottom w:val="0"/>
      <w:divBdr>
        <w:top w:val="none" w:sz="0" w:space="0" w:color="auto"/>
        <w:left w:val="none" w:sz="0" w:space="0" w:color="auto"/>
        <w:bottom w:val="none" w:sz="0" w:space="0" w:color="auto"/>
        <w:right w:val="none" w:sz="0" w:space="0" w:color="auto"/>
      </w:divBdr>
      <w:divsChild>
        <w:div w:id="797576378">
          <w:marLeft w:val="547"/>
          <w:marRight w:val="0"/>
          <w:marTop w:val="72"/>
          <w:marBottom w:val="0"/>
          <w:divBdr>
            <w:top w:val="none" w:sz="0" w:space="0" w:color="auto"/>
            <w:left w:val="none" w:sz="0" w:space="0" w:color="auto"/>
            <w:bottom w:val="none" w:sz="0" w:space="0" w:color="auto"/>
            <w:right w:val="none" w:sz="0" w:space="0" w:color="auto"/>
          </w:divBdr>
        </w:div>
        <w:div w:id="259611180">
          <w:marLeft w:val="547"/>
          <w:marRight w:val="0"/>
          <w:marTop w:val="72"/>
          <w:marBottom w:val="0"/>
          <w:divBdr>
            <w:top w:val="none" w:sz="0" w:space="0" w:color="auto"/>
            <w:left w:val="none" w:sz="0" w:space="0" w:color="auto"/>
            <w:bottom w:val="none" w:sz="0" w:space="0" w:color="auto"/>
            <w:right w:val="none" w:sz="0" w:space="0" w:color="auto"/>
          </w:divBdr>
        </w:div>
        <w:div w:id="993803220">
          <w:marLeft w:val="547"/>
          <w:marRight w:val="0"/>
          <w:marTop w:val="72"/>
          <w:marBottom w:val="0"/>
          <w:divBdr>
            <w:top w:val="none" w:sz="0" w:space="0" w:color="auto"/>
            <w:left w:val="none" w:sz="0" w:space="0" w:color="auto"/>
            <w:bottom w:val="none" w:sz="0" w:space="0" w:color="auto"/>
            <w:right w:val="none" w:sz="0" w:space="0" w:color="auto"/>
          </w:divBdr>
        </w:div>
      </w:divsChild>
    </w:div>
    <w:div w:id="1868253433">
      <w:bodyDiv w:val="1"/>
      <w:marLeft w:val="0"/>
      <w:marRight w:val="0"/>
      <w:marTop w:val="0"/>
      <w:marBottom w:val="0"/>
      <w:divBdr>
        <w:top w:val="none" w:sz="0" w:space="0" w:color="auto"/>
        <w:left w:val="none" w:sz="0" w:space="0" w:color="auto"/>
        <w:bottom w:val="none" w:sz="0" w:space="0" w:color="auto"/>
        <w:right w:val="none" w:sz="0" w:space="0" w:color="auto"/>
      </w:divBdr>
      <w:divsChild>
        <w:div w:id="1394038742">
          <w:marLeft w:val="547"/>
          <w:marRight w:val="0"/>
          <w:marTop w:val="72"/>
          <w:marBottom w:val="0"/>
          <w:divBdr>
            <w:top w:val="none" w:sz="0" w:space="0" w:color="auto"/>
            <w:left w:val="none" w:sz="0" w:space="0" w:color="auto"/>
            <w:bottom w:val="none" w:sz="0" w:space="0" w:color="auto"/>
            <w:right w:val="none" w:sz="0" w:space="0" w:color="auto"/>
          </w:divBdr>
        </w:div>
        <w:div w:id="226886840">
          <w:marLeft w:val="547"/>
          <w:marRight w:val="0"/>
          <w:marTop w:val="72"/>
          <w:marBottom w:val="0"/>
          <w:divBdr>
            <w:top w:val="none" w:sz="0" w:space="0" w:color="auto"/>
            <w:left w:val="none" w:sz="0" w:space="0" w:color="auto"/>
            <w:bottom w:val="none" w:sz="0" w:space="0" w:color="auto"/>
            <w:right w:val="none" w:sz="0" w:space="0" w:color="auto"/>
          </w:divBdr>
        </w:div>
        <w:div w:id="317685368">
          <w:marLeft w:val="547"/>
          <w:marRight w:val="0"/>
          <w:marTop w:val="72"/>
          <w:marBottom w:val="0"/>
          <w:divBdr>
            <w:top w:val="none" w:sz="0" w:space="0" w:color="auto"/>
            <w:left w:val="none" w:sz="0" w:space="0" w:color="auto"/>
            <w:bottom w:val="none" w:sz="0" w:space="0" w:color="auto"/>
            <w:right w:val="none" w:sz="0" w:space="0" w:color="auto"/>
          </w:divBdr>
        </w:div>
      </w:divsChild>
    </w:div>
    <w:div w:id="19050219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jonathan.woodruff@centricconsulting.com" TargetMode="External"/><Relationship Id="rId20" Type="http://schemas.microsoft.com/office/2007/relationships/diagramDrawing" Target="diagrams/drawing2.xml"/><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image" Target="media/image1.png"/><Relationship Id="rId16" Type="http://schemas.openxmlformats.org/officeDocument/2006/relationships/diagramData" Target="diagrams/data2.xml"/><Relationship Id="rId17" Type="http://schemas.openxmlformats.org/officeDocument/2006/relationships/diagramLayout" Target="diagrams/layout2.xml"/><Relationship Id="rId18" Type="http://schemas.openxmlformats.org/officeDocument/2006/relationships/diagramQuickStyle" Target="diagrams/quickStyle2.xml"/><Relationship Id="rId19" Type="http://schemas.openxmlformats.org/officeDocument/2006/relationships/diagramColors" Target="diagrams/colors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522F64-0A5E-574E-AED0-1695AB87845F}" type="doc">
      <dgm:prSet loTypeId="urn:microsoft.com/office/officeart/2005/8/layout/radial6" loCatId="" qsTypeId="urn:microsoft.com/office/officeart/2005/8/quickstyle/3D1" qsCatId="3D" csTypeId="urn:microsoft.com/office/officeart/2005/8/colors/accent1_2" csCatId="accent1" phldr="1"/>
      <dgm:spPr/>
      <dgm:t>
        <a:bodyPr/>
        <a:lstStyle/>
        <a:p>
          <a:endParaRPr lang="en-US"/>
        </a:p>
      </dgm:t>
    </dgm:pt>
    <dgm:pt modelId="{EAED6D90-3716-0A42-BC2D-3B48536FD52A}">
      <dgm:prSet phldrT="[Text]"/>
      <dgm:spPr>
        <a:gradFill rotWithShape="0">
          <a:gsLst>
            <a:gs pos="91000">
              <a:schemeClr val="accent3">
                <a:lumMod val="75000"/>
              </a:schemeClr>
            </a:gs>
            <a:gs pos="100000">
              <a:schemeClr val="accent3">
                <a:lumMod val="20000"/>
                <a:lumOff val="80000"/>
              </a:schemeClr>
            </a:gs>
          </a:gsLst>
        </a:gradFill>
      </dgm:spPr>
      <dgm:t>
        <a:bodyPr/>
        <a:lstStyle/>
        <a:p>
          <a:r>
            <a:rPr lang="en-US" dirty="0" smtClean="0"/>
            <a:t>Green</a:t>
          </a:r>
          <a:endParaRPr lang="en-US" dirty="0"/>
        </a:p>
      </dgm:t>
    </dgm:pt>
    <dgm:pt modelId="{D3958AC4-708D-E54A-AFC9-F209598E88F0}" type="parTrans" cxnId="{CDE994DA-33F3-6D4F-80DA-97E6BC40EEF2}">
      <dgm:prSet/>
      <dgm:spPr/>
      <dgm:t>
        <a:bodyPr/>
        <a:lstStyle/>
        <a:p>
          <a:endParaRPr lang="en-US"/>
        </a:p>
      </dgm:t>
    </dgm:pt>
    <dgm:pt modelId="{902D7191-E873-6D42-AC7E-66882EB7D9C7}" type="sibTrans" cxnId="{CDE994DA-33F3-6D4F-80DA-97E6BC40EEF2}">
      <dgm:prSet/>
      <dgm:spPr/>
      <dgm:t>
        <a:bodyPr/>
        <a:lstStyle/>
        <a:p>
          <a:endParaRPr lang="en-US"/>
        </a:p>
      </dgm:t>
    </dgm:pt>
    <dgm:pt modelId="{C075CEFC-DB10-0C46-98EF-465FE310B38E}">
      <dgm:prSet phldrT="[Text]"/>
      <dgm:spPr/>
      <dgm:t>
        <a:bodyPr/>
        <a:lstStyle/>
        <a:p>
          <a:r>
            <a:rPr lang="en-US" dirty="0" smtClean="0"/>
            <a:t>Refactor</a:t>
          </a:r>
          <a:endParaRPr lang="en-US" dirty="0"/>
        </a:p>
      </dgm:t>
    </dgm:pt>
    <dgm:pt modelId="{C601133F-BB15-EB48-BFA8-C6C8C0D0788A}" type="parTrans" cxnId="{C38AD6DD-A8B7-E643-8DB7-2C5961964A26}">
      <dgm:prSet/>
      <dgm:spPr/>
      <dgm:t>
        <a:bodyPr/>
        <a:lstStyle/>
        <a:p>
          <a:endParaRPr lang="en-US"/>
        </a:p>
      </dgm:t>
    </dgm:pt>
    <dgm:pt modelId="{6986B983-7BC9-324C-AB12-59BCCB8C6E46}" type="sibTrans" cxnId="{C38AD6DD-A8B7-E643-8DB7-2C5961964A26}">
      <dgm:prSet/>
      <dgm:spPr/>
      <dgm:t>
        <a:bodyPr/>
        <a:lstStyle/>
        <a:p>
          <a:endParaRPr lang="en-US"/>
        </a:p>
      </dgm:t>
    </dgm:pt>
    <dgm:pt modelId="{B8C019DC-819E-3248-AE16-FAAEF188A49D}">
      <dgm:prSet phldrT="[Text]"/>
      <dgm:spPr>
        <a:gradFill rotWithShape="0">
          <a:gsLst>
            <a:gs pos="86000">
              <a:srgbClr val="FF0000"/>
            </a:gs>
            <a:gs pos="100000">
              <a:schemeClr val="bg1"/>
            </a:gs>
          </a:gsLst>
        </a:gradFill>
      </dgm:spPr>
      <dgm:t>
        <a:bodyPr/>
        <a:lstStyle/>
        <a:p>
          <a:r>
            <a:rPr lang="en-US" dirty="0" smtClean="0"/>
            <a:t>Red</a:t>
          </a:r>
          <a:endParaRPr lang="en-US" dirty="0"/>
        </a:p>
      </dgm:t>
    </dgm:pt>
    <dgm:pt modelId="{6C40B7D1-719B-4B42-82B0-C0F526109D47}" type="sibTrans" cxnId="{C0EB1B91-3186-F444-BA8F-F735C189E651}">
      <dgm:prSet/>
      <dgm:spPr/>
      <dgm:t>
        <a:bodyPr/>
        <a:lstStyle/>
        <a:p>
          <a:endParaRPr lang="en-US"/>
        </a:p>
      </dgm:t>
    </dgm:pt>
    <dgm:pt modelId="{7D22C250-ED1D-5041-B747-4F9A484E1F48}" type="parTrans" cxnId="{C0EB1B91-3186-F444-BA8F-F735C189E651}">
      <dgm:prSet/>
      <dgm:spPr/>
      <dgm:t>
        <a:bodyPr/>
        <a:lstStyle/>
        <a:p>
          <a:endParaRPr lang="en-US"/>
        </a:p>
      </dgm:t>
    </dgm:pt>
    <dgm:pt modelId="{EE248146-C8A8-2742-9C1B-2CCF1AC07AE9}">
      <dgm:prSet phldrT="[Text]"/>
      <dgm:spPr/>
      <dgm:t>
        <a:bodyPr/>
        <a:lstStyle/>
        <a:p>
          <a:r>
            <a:rPr lang="en-US" dirty="0" smtClean="0"/>
            <a:t>TDD</a:t>
          </a:r>
          <a:endParaRPr lang="en-US" dirty="0"/>
        </a:p>
      </dgm:t>
    </dgm:pt>
    <dgm:pt modelId="{8CC0787D-FF98-E843-9734-B0BC8F9D079B}" type="sibTrans" cxnId="{20F15D02-D25F-3E47-B8C1-63D680DEC4E2}">
      <dgm:prSet/>
      <dgm:spPr/>
      <dgm:t>
        <a:bodyPr/>
        <a:lstStyle/>
        <a:p>
          <a:endParaRPr lang="en-US"/>
        </a:p>
      </dgm:t>
    </dgm:pt>
    <dgm:pt modelId="{3B55052E-4630-0E44-AA98-363223241D36}" type="parTrans" cxnId="{20F15D02-D25F-3E47-B8C1-63D680DEC4E2}">
      <dgm:prSet/>
      <dgm:spPr/>
      <dgm:t>
        <a:bodyPr/>
        <a:lstStyle/>
        <a:p>
          <a:endParaRPr lang="en-US"/>
        </a:p>
      </dgm:t>
    </dgm:pt>
    <dgm:pt modelId="{0D4109D4-89EB-D248-8EBF-B9952C872AC1}" type="pres">
      <dgm:prSet presAssocID="{3F522F64-0A5E-574E-AED0-1695AB87845F}" presName="Name0" presStyleCnt="0">
        <dgm:presLayoutVars>
          <dgm:chMax val="1"/>
          <dgm:dir/>
          <dgm:animLvl val="ctr"/>
          <dgm:resizeHandles val="exact"/>
        </dgm:presLayoutVars>
      </dgm:prSet>
      <dgm:spPr/>
      <dgm:t>
        <a:bodyPr/>
        <a:lstStyle/>
        <a:p>
          <a:endParaRPr lang="en-US"/>
        </a:p>
      </dgm:t>
    </dgm:pt>
    <dgm:pt modelId="{0515B607-E975-3B4F-96AB-5F618F52C909}" type="pres">
      <dgm:prSet presAssocID="{EE248146-C8A8-2742-9C1B-2CCF1AC07AE9}" presName="centerShape" presStyleLbl="node0" presStyleIdx="0" presStyleCnt="1"/>
      <dgm:spPr/>
      <dgm:t>
        <a:bodyPr/>
        <a:lstStyle/>
        <a:p>
          <a:endParaRPr lang="en-US"/>
        </a:p>
      </dgm:t>
    </dgm:pt>
    <dgm:pt modelId="{BCE3D342-6A2D-AF41-8C2F-F1CCB7CF565E}" type="pres">
      <dgm:prSet presAssocID="{B8C019DC-819E-3248-AE16-FAAEF188A49D}" presName="node" presStyleLbl="node1" presStyleIdx="0" presStyleCnt="3">
        <dgm:presLayoutVars>
          <dgm:bulletEnabled val="1"/>
        </dgm:presLayoutVars>
      </dgm:prSet>
      <dgm:spPr/>
      <dgm:t>
        <a:bodyPr/>
        <a:lstStyle/>
        <a:p>
          <a:endParaRPr lang="en-US"/>
        </a:p>
      </dgm:t>
    </dgm:pt>
    <dgm:pt modelId="{7487BB9B-BA8B-3B43-A3F8-9C010C098EC0}" type="pres">
      <dgm:prSet presAssocID="{B8C019DC-819E-3248-AE16-FAAEF188A49D}" presName="dummy" presStyleCnt="0"/>
      <dgm:spPr/>
    </dgm:pt>
    <dgm:pt modelId="{854DF3E3-5C53-4E49-B2C1-8BC7E443B028}" type="pres">
      <dgm:prSet presAssocID="{6C40B7D1-719B-4B42-82B0-C0F526109D47}" presName="sibTrans" presStyleLbl="sibTrans2D1" presStyleIdx="0" presStyleCnt="3"/>
      <dgm:spPr/>
      <dgm:t>
        <a:bodyPr/>
        <a:lstStyle/>
        <a:p>
          <a:endParaRPr lang="en-US"/>
        </a:p>
      </dgm:t>
    </dgm:pt>
    <dgm:pt modelId="{BDB943E4-B940-8544-89D3-E3C8423A9F30}" type="pres">
      <dgm:prSet presAssocID="{EAED6D90-3716-0A42-BC2D-3B48536FD52A}" presName="node" presStyleLbl="node1" presStyleIdx="1" presStyleCnt="3">
        <dgm:presLayoutVars>
          <dgm:bulletEnabled val="1"/>
        </dgm:presLayoutVars>
      </dgm:prSet>
      <dgm:spPr/>
      <dgm:t>
        <a:bodyPr/>
        <a:lstStyle/>
        <a:p>
          <a:endParaRPr lang="en-US"/>
        </a:p>
      </dgm:t>
    </dgm:pt>
    <dgm:pt modelId="{B4B6CFE1-85FF-CD47-BF85-A4B1FB542C01}" type="pres">
      <dgm:prSet presAssocID="{EAED6D90-3716-0A42-BC2D-3B48536FD52A}" presName="dummy" presStyleCnt="0"/>
      <dgm:spPr/>
    </dgm:pt>
    <dgm:pt modelId="{FE095E1B-876F-0847-AF23-F48C4611EC92}" type="pres">
      <dgm:prSet presAssocID="{902D7191-E873-6D42-AC7E-66882EB7D9C7}" presName="sibTrans" presStyleLbl="sibTrans2D1" presStyleIdx="1" presStyleCnt="3"/>
      <dgm:spPr/>
      <dgm:t>
        <a:bodyPr/>
        <a:lstStyle/>
        <a:p>
          <a:endParaRPr lang="en-US"/>
        </a:p>
      </dgm:t>
    </dgm:pt>
    <dgm:pt modelId="{AA7C066A-5F12-6048-A390-713B088663E0}" type="pres">
      <dgm:prSet presAssocID="{C075CEFC-DB10-0C46-98EF-465FE310B38E}" presName="node" presStyleLbl="node1" presStyleIdx="2" presStyleCnt="3">
        <dgm:presLayoutVars>
          <dgm:bulletEnabled val="1"/>
        </dgm:presLayoutVars>
      </dgm:prSet>
      <dgm:spPr/>
      <dgm:t>
        <a:bodyPr/>
        <a:lstStyle/>
        <a:p>
          <a:endParaRPr lang="en-US"/>
        </a:p>
      </dgm:t>
    </dgm:pt>
    <dgm:pt modelId="{32AA9167-2D64-4542-B442-F5A6DB0B285A}" type="pres">
      <dgm:prSet presAssocID="{C075CEFC-DB10-0C46-98EF-465FE310B38E}" presName="dummy" presStyleCnt="0"/>
      <dgm:spPr/>
    </dgm:pt>
    <dgm:pt modelId="{E3A6BB89-4AF6-B641-BD91-301307161E40}" type="pres">
      <dgm:prSet presAssocID="{6986B983-7BC9-324C-AB12-59BCCB8C6E46}" presName="sibTrans" presStyleLbl="sibTrans2D1" presStyleIdx="2" presStyleCnt="3"/>
      <dgm:spPr/>
      <dgm:t>
        <a:bodyPr/>
        <a:lstStyle/>
        <a:p>
          <a:endParaRPr lang="en-US"/>
        </a:p>
      </dgm:t>
    </dgm:pt>
  </dgm:ptLst>
  <dgm:cxnLst>
    <dgm:cxn modelId="{7365006D-94FC-0E45-BCBA-E9B22CE5255E}" type="presOf" srcId="{B8C019DC-819E-3248-AE16-FAAEF188A49D}" destId="{BCE3D342-6A2D-AF41-8C2F-F1CCB7CF565E}" srcOrd="0" destOrd="0" presId="urn:microsoft.com/office/officeart/2005/8/layout/radial6"/>
    <dgm:cxn modelId="{C38AD6DD-A8B7-E643-8DB7-2C5961964A26}" srcId="{EE248146-C8A8-2742-9C1B-2CCF1AC07AE9}" destId="{C075CEFC-DB10-0C46-98EF-465FE310B38E}" srcOrd="2" destOrd="0" parTransId="{C601133F-BB15-EB48-BFA8-C6C8C0D0788A}" sibTransId="{6986B983-7BC9-324C-AB12-59BCCB8C6E46}"/>
    <dgm:cxn modelId="{CDE994DA-33F3-6D4F-80DA-97E6BC40EEF2}" srcId="{EE248146-C8A8-2742-9C1B-2CCF1AC07AE9}" destId="{EAED6D90-3716-0A42-BC2D-3B48536FD52A}" srcOrd="1" destOrd="0" parTransId="{D3958AC4-708D-E54A-AFC9-F209598E88F0}" sibTransId="{902D7191-E873-6D42-AC7E-66882EB7D9C7}"/>
    <dgm:cxn modelId="{8476C258-3C63-514E-ACF1-8B680A3A1D09}" type="presOf" srcId="{EAED6D90-3716-0A42-BC2D-3B48536FD52A}" destId="{BDB943E4-B940-8544-89D3-E3C8423A9F30}" srcOrd="0" destOrd="0" presId="urn:microsoft.com/office/officeart/2005/8/layout/radial6"/>
    <dgm:cxn modelId="{C0EB1B91-3186-F444-BA8F-F735C189E651}" srcId="{EE248146-C8A8-2742-9C1B-2CCF1AC07AE9}" destId="{B8C019DC-819E-3248-AE16-FAAEF188A49D}" srcOrd="0" destOrd="0" parTransId="{7D22C250-ED1D-5041-B747-4F9A484E1F48}" sibTransId="{6C40B7D1-719B-4B42-82B0-C0F526109D47}"/>
    <dgm:cxn modelId="{D6130F3E-D741-CA47-9829-151B3FA0165A}" type="presOf" srcId="{C075CEFC-DB10-0C46-98EF-465FE310B38E}" destId="{AA7C066A-5F12-6048-A390-713B088663E0}" srcOrd="0" destOrd="0" presId="urn:microsoft.com/office/officeart/2005/8/layout/radial6"/>
    <dgm:cxn modelId="{C414FE1D-9E46-9A40-93D5-9B8EDBE568FC}" type="presOf" srcId="{3F522F64-0A5E-574E-AED0-1695AB87845F}" destId="{0D4109D4-89EB-D248-8EBF-B9952C872AC1}" srcOrd="0" destOrd="0" presId="urn:microsoft.com/office/officeart/2005/8/layout/radial6"/>
    <dgm:cxn modelId="{755CF9F8-6178-B345-94C2-D17C6BD710AE}" type="presOf" srcId="{6986B983-7BC9-324C-AB12-59BCCB8C6E46}" destId="{E3A6BB89-4AF6-B641-BD91-301307161E40}" srcOrd="0" destOrd="0" presId="urn:microsoft.com/office/officeart/2005/8/layout/radial6"/>
    <dgm:cxn modelId="{170CD36E-FAAF-3043-8F2B-50CF1BC38E3D}" type="presOf" srcId="{EE248146-C8A8-2742-9C1B-2CCF1AC07AE9}" destId="{0515B607-E975-3B4F-96AB-5F618F52C909}" srcOrd="0" destOrd="0" presId="urn:microsoft.com/office/officeart/2005/8/layout/radial6"/>
    <dgm:cxn modelId="{175C90D8-9981-BE46-9E45-492240A75FC4}" type="presOf" srcId="{902D7191-E873-6D42-AC7E-66882EB7D9C7}" destId="{FE095E1B-876F-0847-AF23-F48C4611EC92}" srcOrd="0" destOrd="0" presId="urn:microsoft.com/office/officeart/2005/8/layout/radial6"/>
    <dgm:cxn modelId="{20F15D02-D25F-3E47-B8C1-63D680DEC4E2}" srcId="{3F522F64-0A5E-574E-AED0-1695AB87845F}" destId="{EE248146-C8A8-2742-9C1B-2CCF1AC07AE9}" srcOrd="0" destOrd="0" parTransId="{3B55052E-4630-0E44-AA98-363223241D36}" sibTransId="{8CC0787D-FF98-E843-9734-B0BC8F9D079B}"/>
    <dgm:cxn modelId="{1E9D53B4-05A9-0D46-B538-0327DDFFF563}" type="presOf" srcId="{6C40B7D1-719B-4B42-82B0-C0F526109D47}" destId="{854DF3E3-5C53-4E49-B2C1-8BC7E443B028}" srcOrd="0" destOrd="0" presId="urn:microsoft.com/office/officeart/2005/8/layout/radial6"/>
    <dgm:cxn modelId="{A6BCC72B-7DA7-DC41-8ACD-77AA09CC988F}" type="presParOf" srcId="{0D4109D4-89EB-D248-8EBF-B9952C872AC1}" destId="{0515B607-E975-3B4F-96AB-5F618F52C909}" srcOrd="0" destOrd="0" presId="urn:microsoft.com/office/officeart/2005/8/layout/radial6"/>
    <dgm:cxn modelId="{9F4F0425-37B5-8B4D-B0D0-1E79BB0467A5}" type="presParOf" srcId="{0D4109D4-89EB-D248-8EBF-B9952C872AC1}" destId="{BCE3D342-6A2D-AF41-8C2F-F1CCB7CF565E}" srcOrd="1" destOrd="0" presId="urn:microsoft.com/office/officeart/2005/8/layout/radial6"/>
    <dgm:cxn modelId="{5C6040AC-238C-E24D-8F1F-FEC4AB1EB778}" type="presParOf" srcId="{0D4109D4-89EB-D248-8EBF-B9952C872AC1}" destId="{7487BB9B-BA8B-3B43-A3F8-9C010C098EC0}" srcOrd="2" destOrd="0" presId="urn:microsoft.com/office/officeart/2005/8/layout/radial6"/>
    <dgm:cxn modelId="{1544BC43-5407-934E-9F80-E125B3381A07}" type="presParOf" srcId="{0D4109D4-89EB-D248-8EBF-B9952C872AC1}" destId="{854DF3E3-5C53-4E49-B2C1-8BC7E443B028}" srcOrd="3" destOrd="0" presId="urn:microsoft.com/office/officeart/2005/8/layout/radial6"/>
    <dgm:cxn modelId="{31403EA2-BD37-4549-B0DA-5417071A0BFB}" type="presParOf" srcId="{0D4109D4-89EB-D248-8EBF-B9952C872AC1}" destId="{BDB943E4-B940-8544-89D3-E3C8423A9F30}" srcOrd="4" destOrd="0" presId="urn:microsoft.com/office/officeart/2005/8/layout/radial6"/>
    <dgm:cxn modelId="{6DF385CA-82F1-E745-A5D0-884F280B2604}" type="presParOf" srcId="{0D4109D4-89EB-D248-8EBF-B9952C872AC1}" destId="{B4B6CFE1-85FF-CD47-BF85-A4B1FB542C01}" srcOrd="5" destOrd="0" presId="urn:microsoft.com/office/officeart/2005/8/layout/radial6"/>
    <dgm:cxn modelId="{787BD141-6720-384E-8866-324DF9E3561B}" type="presParOf" srcId="{0D4109D4-89EB-D248-8EBF-B9952C872AC1}" destId="{FE095E1B-876F-0847-AF23-F48C4611EC92}" srcOrd="6" destOrd="0" presId="urn:microsoft.com/office/officeart/2005/8/layout/radial6"/>
    <dgm:cxn modelId="{72345D77-1333-3244-BB56-62EEE6CF5732}" type="presParOf" srcId="{0D4109D4-89EB-D248-8EBF-B9952C872AC1}" destId="{AA7C066A-5F12-6048-A390-713B088663E0}" srcOrd="7" destOrd="0" presId="urn:microsoft.com/office/officeart/2005/8/layout/radial6"/>
    <dgm:cxn modelId="{F00056E4-A611-C548-91E6-D8209918A4FC}" type="presParOf" srcId="{0D4109D4-89EB-D248-8EBF-B9952C872AC1}" destId="{32AA9167-2D64-4542-B442-F5A6DB0B285A}" srcOrd="8" destOrd="0" presId="urn:microsoft.com/office/officeart/2005/8/layout/radial6"/>
    <dgm:cxn modelId="{40B4AF5F-6089-D744-A55F-3CDB3BF163E1}" type="presParOf" srcId="{0D4109D4-89EB-D248-8EBF-B9952C872AC1}" destId="{E3A6BB89-4AF6-B641-BD91-301307161E40}" srcOrd="9" destOrd="0" presId="urn:microsoft.com/office/officeart/2005/8/layout/radial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C9550B-D40D-D446-9470-783D2BEA8033}" type="doc">
      <dgm:prSet loTypeId="urn:microsoft.com/office/officeart/2005/8/layout/pyramid1" loCatId="" qsTypeId="urn:microsoft.com/office/officeart/2005/8/quickstyle/simple4" qsCatId="simple" csTypeId="urn:microsoft.com/office/officeart/2005/8/colors/accent1_2" csCatId="accent1" phldr="1"/>
      <dgm:spPr/>
    </dgm:pt>
    <dgm:pt modelId="{46FA39D5-7875-344D-B22E-CECE5FBDF8B1}">
      <dgm:prSet phldrT="[Text]" custT="1"/>
      <dgm:spPr/>
      <dgm:t>
        <a:bodyPr anchor="ctr" anchorCtr="0"/>
        <a:lstStyle/>
        <a:p>
          <a:endParaRPr lang="en-US" sz="1200" dirty="0" smtClean="0">
            <a:solidFill>
              <a:schemeClr val="bg1"/>
            </a:solidFill>
          </a:endParaRPr>
        </a:p>
        <a:p>
          <a:r>
            <a:rPr lang="en-US" sz="1200" dirty="0" smtClean="0">
              <a:solidFill>
                <a:schemeClr val="bg1"/>
              </a:solidFill>
            </a:rPr>
            <a:t>Manual</a:t>
          </a:r>
        </a:p>
      </dgm:t>
    </dgm:pt>
    <dgm:pt modelId="{1375AA8E-2580-334C-BA74-95752CF79618}" type="parTrans" cxnId="{86E77F21-EFA4-5446-AF56-5A481A661A52}">
      <dgm:prSet/>
      <dgm:spPr/>
      <dgm:t>
        <a:bodyPr/>
        <a:lstStyle/>
        <a:p>
          <a:endParaRPr lang="en-US"/>
        </a:p>
      </dgm:t>
    </dgm:pt>
    <dgm:pt modelId="{C123D447-9D04-D94F-89F2-0F0F1B407C05}" type="sibTrans" cxnId="{86E77F21-EFA4-5446-AF56-5A481A661A52}">
      <dgm:prSet/>
      <dgm:spPr/>
      <dgm:t>
        <a:bodyPr/>
        <a:lstStyle/>
        <a:p>
          <a:endParaRPr lang="en-US"/>
        </a:p>
      </dgm:t>
    </dgm:pt>
    <dgm:pt modelId="{5BB02CBF-04A2-7841-8A42-76E60EEA0076}">
      <dgm:prSet phldrT="[Text]" custT="1"/>
      <dgm:spPr/>
      <dgm:t>
        <a:bodyPr/>
        <a:lstStyle/>
        <a:p>
          <a:r>
            <a:rPr lang="en-US" sz="1600" dirty="0" smtClean="0">
              <a:solidFill>
                <a:schemeClr val="bg1"/>
              </a:solidFill>
            </a:rPr>
            <a:t>Integration</a:t>
          </a:r>
          <a:endParaRPr lang="en-US" sz="1600" dirty="0">
            <a:solidFill>
              <a:schemeClr val="bg1"/>
            </a:solidFill>
          </a:endParaRPr>
        </a:p>
      </dgm:t>
    </dgm:pt>
    <dgm:pt modelId="{E249EAF5-E0F1-F642-A356-AE536C8EEF87}" type="parTrans" cxnId="{E8FA01CE-F77A-9041-AA12-5BA5095F5B30}">
      <dgm:prSet/>
      <dgm:spPr/>
      <dgm:t>
        <a:bodyPr/>
        <a:lstStyle/>
        <a:p>
          <a:endParaRPr lang="en-US"/>
        </a:p>
      </dgm:t>
    </dgm:pt>
    <dgm:pt modelId="{D4B78217-4CA2-B74F-905B-457DE26DEDE3}" type="sibTrans" cxnId="{E8FA01CE-F77A-9041-AA12-5BA5095F5B30}">
      <dgm:prSet/>
      <dgm:spPr/>
      <dgm:t>
        <a:bodyPr/>
        <a:lstStyle/>
        <a:p>
          <a:endParaRPr lang="en-US"/>
        </a:p>
      </dgm:t>
    </dgm:pt>
    <dgm:pt modelId="{BEBF701B-A28D-5740-9B3C-76CD7AA4F7C1}">
      <dgm:prSet phldrT="[Text]" custT="1"/>
      <dgm:spPr/>
      <dgm:t>
        <a:bodyPr/>
        <a:lstStyle/>
        <a:p>
          <a:r>
            <a:rPr lang="en-US" sz="1600" dirty="0" smtClean="0">
              <a:solidFill>
                <a:schemeClr val="bg1"/>
              </a:solidFill>
            </a:rPr>
            <a:t>Unit</a:t>
          </a:r>
          <a:endParaRPr lang="en-US" sz="1600" dirty="0">
            <a:solidFill>
              <a:schemeClr val="bg1"/>
            </a:solidFill>
          </a:endParaRPr>
        </a:p>
      </dgm:t>
    </dgm:pt>
    <dgm:pt modelId="{06AF64F5-8ECB-D043-98FC-6F86DAD1B407}" type="parTrans" cxnId="{9D486E9B-C58B-C248-8F85-B6D749A3D4F8}">
      <dgm:prSet/>
      <dgm:spPr/>
      <dgm:t>
        <a:bodyPr/>
        <a:lstStyle/>
        <a:p>
          <a:endParaRPr lang="en-US"/>
        </a:p>
      </dgm:t>
    </dgm:pt>
    <dgm:pt modelId="{22EDCB1E-B020-904B-B252-D825F7A6DC36}" type="sibTrans" cxnId="{9D486E9B-C58B-C248-8F85-B6D749A3D4F8}">
      <dgm:prSet/>
      <dgm:spPr/>
      <dgm:t>
        <a:bodyPr/>
        <a:lstStyle/>
        <a:p>
          <a:endParaRPr lang="en-US"/>
        </a:p>
      </dgm:t>
    </dgm:pt>
    <dgm:pt modelId="{54C9ECA0-958B-D34E-8DF8-AFBBC6C01CF9}">
      <dgm:prSet phldrT="[Text]" custT="1"/>
      <dgm:spPr/>
      <dgm:t>
        <a:bodyPr/>
        <a:lstStyle/>
        <a:p>
          <a:r>
            <a:rPr lang="en-US" sz="1400" dirty="0" smtClean="0">
              <a:solidFill>
                <a:schemeClr val="bg1"/>
              </a:solidFill>
            </a:rPr>
            <a:t>Functional</a:t>
          </a:r>
        </a:p>
      </dgm:t>
    </dgm:pt>
    <dgm:pt modelId="{033DABF8-5D2B-6240-8F6A-4A0076B26F98}" type="parTrans" cxnId="{2FE6C5AD-CD53-F243-A24A-FBA0C31C6C47}">
      <dgm:prSet/>
      <dgm:spPr/>
      <dgm:t>
        <a:bodyPr/>
        <a:lstStyle/>
        <a:p>
          <a:endParaRPr lang="en-US"/>
        </a:p>
      </dgm:t>
    </dgm:pt>
    <dgm:pt modelId="{3524D8AF-9396-6A47-9626-EBA2315E0E32}" type="sibTrans" cxnId="{2FE6C5AD-CD53-F243-A24A-FBA0C31C6C47}">
      <dgm:prSet/>
      <dgm:spPr/>
      <dgm:t>
        <a:bodyPr/>
        <a:lstStyle/>
        <a:p>
          <a:endParaRPr lang="en-US"/>
        </a:p>
      </dgm:t>
    </dgm:pt>
    <dgm:pt modelId="{69A7DA96-6ED7-0F4E-B911-EB61D60F8265}" type="pres">
      <dgm:prSet presAssocID="{10C9550B-D40D-D446-9470-783D2BEA8033}" presName="Name0" presStyleCnt="0">
        <dgm:presLayoutVars>
          <dgm:dir/>
          <dgm:animLvl val="lvl"/>
          <dgm:resizeHandles val="exact"/>
        </dgm:presLayoutVars>
      </dgm:prSet>
      <dgm:spPr/>
    </dgm:pt>
    <dgm:pt modelId="{E2591786-94CA-8444-AFC9-681FA2ABD074}" type="pres">
      <dgm:prSet presAssocID="{46FA39D5-7875-344D-B22E-CECE5FBDF8B1}" presName="Name8" presStyleCnt="0"/>
      <dgm:spPr/>
    </dgm:pt>
    <dgm:pt modelId="{8D2CD248-C69A-C34B-8792-28F225594ACD}" type="pres">
      <dgm:prSet presAssocID="{46FA39D5-7875-344D-B22E-CECE5FBDF8B1}" presName="level" presStyleLbl="node1" presStyleIdx="0" presStyleCnt="4">
        <dgm:presLayoutVars>
          <dgm:chMax val="1"/>
          <dgm:bulletEnabled val="1"/>
        </dgm:presLayoutVars>
      </dgm:prSet>
      <dgm:spPr/>
      <dgm:t>
        <a:bodyPr/>
        <a:lstStyle/>
        <a:p>
          <a:endParaRPr lang="en-US"/>
        </a:p>
      </dgm:t>
    </dgm:pt>
    <dgm:pt modelId="{72140BC8-839A-1145-873D-CAAEB5D3ADE7}" type="pres">
      <dgm:prSet presAssocID="{46FA39D5-7875-344D-B22E-CECE5FBDF8B1}" presName="levelTx" presStyleLbl="revTx" presStyleIdx="0" presStyleCnt="0">
        <dgm:presLayoutVars>
          <dgm:chMax val="1"/>
          <dgm:bulletEnabled val="1"/>
        </dgm:presLayoutVars>
      </dgm:prSet>
      <dgm:spPr/>
      <dgm:t>
        <a:bodyPr/>
        <a:lstStyle/>
        <a:p>
          <a:endParaRPr lang="en-US"/>
        </a:p>
      </dgm:t>
    </dgm:pt>
    <dgm:pt modelId="{EA1DF392-0CA6-0D42-A8BE-62E968D96322}" type="pres">
      <dgm:prSet presAssocID="{54C9ECA0-958B-D34E-8DF8-AFBBC6C01CF9}" presName="Name8" presStyleCnt="0"/>
      <dgm:spPr/>
    </dgm:pt>
    <dgm:pt modelId="{CFAE8D17-0E41-C749-89F6-C15E3E538D0A}" type="pres">
      <dgm:prSet presAssocID="{54C9ECA0-958B-D34E-8DF8-AFBBC6C01CF9}" presName="level" presStyleLbl="node1" presStyleIdx="1" presStyleCnt="4">
        <dgm:presLayoutVars>
          <dgm:chMax val="1"/>
          <dgm:bulletEnabled val="1"/>
        </dgm:presLayoutVars>
      </dgm:prSet>
      <dgm:spPr/>
      <dgm:t>
        <a:bodyPr/>
        <a:lstStyle/>
        <a:p>
          <a:endParaRPr lang="en-US"/>
        </a:p>
      </dgm:t>
    </dgm:pt>
    <dgm:pt modelId="{E28E1DA0-660F-9243-AC0F-F970FA98FEA8}" type="pres">
      <dgm:prSet presAssocID="{54C9ECA0-958B-D34E-8DF8-AFBBC6C01CF9}" presName="levelTx" presStyleLbl="revTx" presStyleIdx="0" presStyleCnt="0">
        <dgm:presLayoutVars>
          <dgm:chMax val="1"/>
          <dgm:bulletEnabled val="1"/>
        </dgm:presLayoutVars>
      </dgm:prSet>
      <dgm:spPr/>
      <dgm:t>
        <a:bodyPr/>
        <a:lstStyle/>
        <a:p>
          <a:endParaRPr lang="en-US"/>
        </a:p>
      </dgm:t>
    </dgm:pt>
    <dgm:pt modelId="{8EEE70F3-24D9-2A41-B92A-B707939CA5DB}" type="pres">
      <dgm:prSet presAssocID="{5BB02CBF-04A2-7841-8A42-76E60EEA0076}" presName="Name8" presStyleCnt="0"/>
      <dgm:spPr/>
    </dgm:pt>
    <dgm:pt modelId="{0F70BEE6-EB80-5242-A26A-7A9046F35489}" type="pres">
      <dgm:prSet presAssocID="{5BB02CBF-04A2-7841-8A42-76E60EEA0076}" presName="level" presStyleLbl="node1" presStyleIdx="2" presStyleCnt="4" custScaleY="161768">
        <dgm:presLayoutVars>
          <dgm:chMax val="1"/>
          <dgm:bulletEnabled val="1"/>
        </dgm:presLayoutVars>
      </dgm:prSet>
      <dgm:spPr/>
      <dgm:t>
        <a:bodyPr/>
        <a:lstStyle/>
        <a:p>
          <a:endParaRPr lang="en-US"/>
        </a:p>
      </dgm:t>
    </dgm:pt>
    <dgm:pt modelId="{F4C866BA-EA24-144D-86A8-B45776595A8F}" type="pres">
      <dgm:prSet presAssocID="{5BB02CBF-04A2-7841-8A42-76E60EEA0076}" presName="levelTx" presStyleLbl="revTx" presStyleIdx="0" presStyleCnt="0">
        <dgm:presLayoutVars>
          <dgm:chMax val="1"/>
          <dgm:bulletEnabled val="1"/>
        </dgm:presLayoutVars>
      </dgm:prSet>
      <dgm:spPr/>
      <dgm:t>
        <a:bodyPr/>
        <a:lstStyle/>
        <a:p>
          <a:endParaRPr lang="en-US"/>
        </a:p>
      </dgm:t>
    </dgm:pt>
    <dgm:pt modelId="{794D5CD5-77AF-F341-B1B6-156770D66950}" type="pres">
      <dgm:prSet presAssocID="{BEBF701B-A28D-5740-9B3C-76CD7AA4F7C1}" presName="Name8" presStyleCnt="0"/>
      <dgm:spPr/>
    </dgm:pt>
    <dgm:pt modelId="{D7B08237-0E0D-CF48-A361-C6B5E50D52C0}" type="pres">
      <dgm:prSet presAssocID="{BEBF701B-A28D-5740-9B3C-76CD7AA4F7C1}" presName="level" presStyleLbl="node1" presStyleIdx="3" presStyleCnt="4" custScaleY="187129">
        <dgm:presLayoutVars>
          <dgm:chMax val="1"/>
          <dgm:bulletEnabled val="1"/>
        </dgm:presLayoutVars>
      </dgm:prSet>
      <dgm:spPr/>
      <dgm:t>
        <a:bodyPr/>
        <a:lstStyle/>
        <a:p>
          <a:endParaRPr lang="en-US"/>
        </a:p>
      </dgm:t>
    </dgm:pt>
    <dgm:pt modelId="{DC0F3B40-848C-A343-98A9-B893112C9EC6}" type="pres">
      <dgm:prSet presAssocID="{BEBF701B-A28D-5740-9B3C-76CD7AA4F7C1}" presName="levelTx" presStyleLbl="revTx" presStyleIdx="0" presStyleCnt="0">
        <dgm:presLayoutVars>
          <dgm:chMax val="1"/>
          <dgm:bulletEnabled val="1"/>
        </dgm:presLayoutVars>
      </dgm:prSet>
      <dgm:spPr/>
      <dgm:t>
        <a:bodyPr/>
        <a:lstStyle/>
        <a:p>
          <a:endParaRPr lang="en-US"/>
        </a:p>
      </dgm:t>
    </dgm:pt>
  </dgm:ptLst>
  <dgm:cxnLst>
    <dgm:cxn modelId="{4CF04E6A-7D40-2F42-8040-A5FD7B5B3938}" type="presOf" srcId="{BEBF701B-A28D-5740-9B3C-76CD7AA4F7C1}" destId="{D7B08237-0E0D-CF48-A361-C6B5E50D52C0}" srcOrd="0" destOrd="0" presId="urn:microsoft.com/office/officeart/2005/8/layout/pyramid1"/>
    <dgm:cxn modelId="{E536AA45-30C0-8141-959D-BA9F2A493D04}" type="presOf" srcId="{46FA39D5-7875-344D-B22E-CECE5FBDF8B1}" destId="{8D2CD248-C69A-C34B-8792-28F225594ACD}" srcOrd="0" destOrd="0" presId="urn:microsoft.com/office/officeart/2005/8/layout/pyramid1"/>
    <dgm:cxn modelId="{E92A5369-3AF3-4F45-83E7-E260177052A5}" type="presOf" srcId="{BEBF701B-A28D-5740-9B3C-76CD7AA4F7C1}" destId="{DC0F3B40-848C-A343-98A9-B893112C9EC6}" srcOrd="1" destOrd="0" presId="urn:microsoft.com/office/officeart/2005/8/layout/pyramid1"/>
    <dgm:cxn modelId="{E449A4C4-80D6-C348-809C-85A1F9CD7324}" type="presOf" srcId="{46FA39D5-7875-344D-B22E-CECE5FBDF8B1}" destId="{72140BC8-839A-1145-873D-CAAEB5D3ADE7}" srcOrd="1" destOrd="0" presId="urn:microsoft.com/office/officeart/2005/8/layout/pyramid1"/>
    <dgm:cxn modelId="{86E77F21-EFA4-5446-AF56-5A481A661A52}" srcId="{10C9550B-D40D-D446-9470-783D2BEA8033}" destId="{46FA39D5-7875-344D-B22E-CECE5FBDF8B1}" srcOrd="0" destOrd="0" parTransId="{1375AA8E-2580-334C-BA74-95752CF79618}" sibTransId="{C123D447-9D04-D94F-89F2-0F0F1B407C05}"/>
    <dgm:cxn modelId="{2FE6C5AD-CD53-F243-A24A-FBA0C31C6C47}" srcId="{10C9550B-D40D-D446-9470-783D2BEA8033}" destId="{54C9ECA0-958B-D34E-8DF8-AFBBC6C01CF9}" srcOrd="1" destOrd="0" parTransId="{033DABF8-5D2B-6240-8F6A-4A0076B26F98}" sibTransId="{3524D8AF-9396-6A47-9626-EBA2315E0E32}"/>
    <dgm:cxn modelId="{D5B33DC2-F60B-7A42-A569-B44D120704D8}" type="presOf" srcId="{5BB02CBF-04A2-7841-8A42-76E60EEA0076}" destId="{0F70BEE6-EB80-5242-A26A-7A9046F35489}" srcOrd="0" destOrd="0" presId="urn:microsoft.com/office/officeart/2005/8/layout/pyramid1"/>
    <dgm:cxn modelId="{07B39187-7B19-6C43-81F3-8969D7D0D7C4}" type="presOf" srcId="{5BB02CBF-04A2-7841-8A42-76E60EEA0076}" destId="{F4C866BA-EA24-144D-86A8-B45776595A8F}" srcOrd="1" destOrd="0" presId="urn:microsoft.com/office/officeart/2005/8/layout/pyramid1"/>
    <dgm:cxn modelId="{E8FA01CE-F77A-9041-AA12-5BA5095F5B30}" srcId="{10C9550B-D40D-D446-9470-783D2BEA8033}" destId="{5BB02CBF-04A2-7841-8A42-76E60EEA0076}" srcOrd="2" destOrd="0" parTransId="{E249EAF5-E0F1-F642-A356-AE536C8EEF87}" sibTransId="{D4B78217-4CA2-B74F-905B-457DE26DEDE3}"/>
    <dgm:cxn modelId="{B37C4653-B8F1-7444-9948-4438EEEC8CCB}" type="presOf" srcId="{54C9ECA0-958B-D34E-8DF8-AFBBC6C01CF9}" destId="{CFAE8D17-0E41-C749-89F6-C15E3E538D0A}" srcOrd="0" destOrd="0" presId="urn:microsoft.com/office/officeart/2005/8/layout/pyramid1"/>
    <dgm:cxn modelId="{356A27A1-0E74-AB4B-A9CC-59E2D9B41162}" type="presOf" srcId="{10C9550B-D40D-D446-9470-783D2BEA8033}" destId="{69A7DA96-6ED7-0F4E-B911-EB61D60F8265}" srcOrd="0" destOrd="0" presId="urn:microsoft.com/office/officeart/2005/8/layout/pyramid1"/>
    <dgm:cxn modelId="{6A081D36-13FE-744D-B049-CAE06FD5A13B}" type="presOf" srcId="{54C9ECA0-958B-D34E-8DF8-AFBBC6C01CF9}" destId="{E28E1DA0-660F-9243-AC0F-F970FA98FEA8}" srcOrd="1" destOrd="0" presId="urn:microsoft.com/office/officeart/2005/8/layout/pyramid1"/>
    <dgm:cxn modelId="{9D486E9B-C58B-C248-8F85-B6D749A3D4F8}" srcId="{10C9550B-D40D-D446-9470-783D2BEA8033}" destId="{BEBF701B-A28D-5740-9B3C-76CD7AA4F7C1}" srcOrd="3" destOrd="0" parTransId="{06AF64F5-8ECB-D043-98FC-6F86DAD1B407}" sibTransId="{22EDCB1E-B020-904B-B252-D825F7A6DC36}"/>
    <dgm:cxn modelId="{FE8EB9BD-91E9-0843-9F92-467D605B60EE}" type="presParOf" srcId="{69A7DA96-6ED7-0F4E-B911-EB61D60F8265}" destId="{E2591786-94CA-8444-AFC9-681FA2ABD074}" srcOrd="0" destOrd="0" presId="urn:microsoft.com/office/officeart/2005/8/layout/pyramid1"/>
    <dgm:cxn modelId="{6188E7F2-4280-3D4C-A0CB-3A9CBD8CD04F}" type="presParOf" srcId="{E2591786-94CA-8444-AFC9-681FA2ABD074}" destId="{8D2CD248-C69A-C34B-8792-28F225594ACD}" srcOrd="0" destOrd="0" presId="urn:microsoft.com/office/officeart/2005/8/layout/pyramid1"/>
    <dgm:cxn modelId="{453B8F1D-8573-D343-9ABF-C2CCCB424706}" type="presParOf" srcId="{E2591786-94CA-8444-AFC9-681FA2ABD074}" destId="{72140BC8-839A-1145-873D-CAAEB5D3ADE7}" srcOrd="1" destOrd="0" presId="urn:microsoft.com/office/officeart/2005/8/layout/pyramid1"/>
    <dgm:cxn modelId="{4972992A-781B-B74C-B38B-C567B13FC1DE}" type="presParOf" srcId="{69A7DA96-6ED7-0F4E-B911-EB61D60F8265}" destId="{EA1DF392-0CA6-0D42-A8BE-62E968D96322}" srcOrd="1" destOrd="0" presId="urn:microsoft.com/office/officeart/2005/8/layout/pyramid1"/>
    <dgm:cxn modelId="{A6DA395D-99DA-CB48-9339-31AA3FEA12EA}" type="presParOf" srcId="{EA1DF392-0CA6-0D42-A8BE-62E968D96322}" destId="{CFAE8D17-0E41-C749-89F6-C15E3E538D0A}" srcOrd="0" destOrd="0" presId="urn:microsoft.com/office/officeart/2005/8/layout/pyramid1"/>
    <dgm:cxn modelId="{289AC1CC-AC38-A049-B318-FD55C0D85AFF}" type="presParOf" srcId="{EA1DF392-0CA6-0D42-A8BE-62E968D96322}" destId="{E28E1DA0-660F-9243-AC0F-F970FA98FEA8}" srcOrd="1" destOrd="0" presId="urn:microsoft.com/office/officeart/2005/8/layout/pyramid1"/>
    <dgm:cxn modelId="{33A46674-F671-C543-A53C-DA353D1DDEFD}" type="presParOf" srcId="{69A7DA96-6ED7-0F4E-B911-EB61D60F8265}" destId="{8EEE70F3-24D9-2A41-B92A-B707939CA5DB}" srcOrd="2" destOrd="0" presId="urn:microsoft.com/office/officeart/2005/8/layout/pyramid1"/>
    <dgm:cxn modelId="{5AA89AC5-E309-EA4E-9C6B-B72D7E1DF5E6}" type="presParOf" srcId="{8EEE70F3-24D9-2A41-B92A-B707939CA5DB}" destId="{0F70BEE6-EB80-5242-A26A-7A9046F35489}" srcOrd="0" destOrd="0" presId="urn:microsoft.com/office/officeart/2005/8/layout/pyramid1"/>
    <dgm:cxn modelId="{80542658-07DA-0C4D-B26A-AB8452B96F21}" type="presParOf" srcId="{8EEE70F3-24D9-2A41-B92A-B707939CA5DB}" destId="{F4C866BA-EA24-144D-86A8-B45776595A8F}" srcOrd="1" destOrd="0" presId="urn:microsoft.com/office/officeart/2005/8/layout/pyramid1"/>
    <dgm:cxn modelId="{78F97B14-DFE4-6849-8D00-9D8C19E391BB}" type="presParOf" srcId="{69A7DA96-6ED7-0F4E-B911-EB61D60F8265}" destId="{794D5CD5-77AF-F341-B1B6-156770D66950}" srcOrd="3" destOrd="0" presId="urn:microsoft.com/office/officeart/2005/8/layout/pyramid1"/>
    <dgm:cxn modelId="{74A0499A-DF8E-E748-A92D-853262FE1F83}" type="presParOf" srcId="{794D5CD5-77AF-F341-B1B6-156770D66950}" destId="{D7B08237-0E0D-CF48-A361-C6B5E50D52C0}" srcOrd="0" destOrd="0" presId="urn:microsoft.com/office/officeart/2005/8/layout/pyramid1"/>
    <dgm:cxn modelId="{F7E63216-80FD-B649-9002-48DD32454B08}" type="presParOf" srcId="{794D5CD5-77AF-F341-B1B6-156770D66950}" destId="{DC0F3B40-848C-A343-98A9-B893112C9EC6}" srcOrd="1" destOrd="0" presId="urn:microsoft.com/office/officeart/2005/8/layout/pyramid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A6BB89-4AF6-B641-BD91-301307161E40}">
      <dsp:nvSpPr>
        <dsp:cNvPr id="0" name=""/>
        <dsp:cNvSpPr/>
      </dsp:nvSpPr>
      <dsp:spPr>
        <a:xfrm>
          <a:off x="1117416" y="407785"/>
          <a:ext cx="2719452" cy="2719452"/>
        </a:xfrm>
        <a:prstGeom prst="blockArc">
          <a:avLst>
            <a:gd name="adj1" fmla="val 9000000"/>
            <a:gd name="adj2" fmla="val 16200000"/>
            <a:gd name="adj3" fmla="val 4636"/>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FE095E1B-876F-0847-AF23-F48C4611EC92}">
      <dsp:nvSpPr>
        <dsp:cNvPr id="0" name=""/>
        <dsp:cNvSpPr/>
      </dsp:nvSpPr>
      <dsp:spPr>
        <a:xfrm>
          <a:off x="1117416" y="407785"/>
          <a:ext cx="2719452" cy="2719452"/>
        </a:xfrm>
        <a:prstGeom prst="blockArc">
          <a:avLst>
            <a:gd name="adj1" fmla="val 1800000"/>
            <a:gd name="adj2" fmla="val 9000000"/>
            <a:gd name="adj3" fmla="val 4636"/>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854DF3E3-5C53-4E49-B2C1-8BC7E443B028}">
      <dsp:nvSpPr>
        <dsp:cNvPr id="0" name=""/>
        <dsp:cNvSpPr/>
      </dsp:nvSpPr>
      <dsp:spPr>
        <a:xfrm>
          <a:off x="1117416" y="407785"/>
          <a:ext cx="2719452" cy="2719452"/>
        </a:xfrm>
        <a:prstGeom prst="blockArc">
          <a:avLst>
            <a:gd name="adj1" fmla="val 16200000"/>
            <a:gd name="adj2" fmla="val 1800000"/>
            <a:gd name="adj3" fmla="val 4636"/>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0515B607-E975-3B4F-96AB-5F618F52C909}">
      <dsp:nvSpPr>
        <dsp:cNvPr id="0" name=""/>
        <dsp:cNvSpPr/>
      </dsp:nvSpPr>
      <dsp:spPr>
        <a:xfrm>
          <a:off x="1851809" y="1142177"/>
          <a:ext cx="1250666" cy="1250666"/>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1466850">
            <a:lnSpc>
              <a:spcPct val="90000"/>
            </a:lnSpc>
            <a:spcBef>
              <a:spcPct val="0"/>
            </a:spcBef>
            <a:spcAft>
              <a:spcPct val="35000"/>
            </a:spcAft>
          </a:pPr>
          <a:r>
            <a:rPr lang="en-US" sz="3300" kern="1200" dirty="0" smtClean="0"/>
            <a:t>TDD</a:t>
          </a:r>
          <a:endParaRPr lang="en-US" sz="3300" kern="1200" dirty="0"/>
        </a:p>
      </dsp:txBody>
      <dsp:txXfrm>
        <a:off x="2034965" y="1325333"/>
        <a:ext cx="884354" cy="884354"/>
      </dsp:txXfrm>
    </dsp:sp>
    <dsp:sp modelId="{BCE3D342-6A2D-AF41-8C2F-F1CCB7CF565E}">
      <dsp:nvSpPr>
        <dsp:cNvPr id="0" name=""/>
        <dsp:cNvSpPr/>
      </dsp:nvSpPr>
      <dsp:spPr>
        <a:xfrm>
          <a:off x="2039409" y="1568"/>
          <a:ext cx="875466" cy="875466"/>
        </a:xfrm>
        <a:prstGeom prst="ellipse">
          <a:avLst/>
        </a:prstGeom>
        <a:gradFill rotWithShape="0">
          <a:gsLst>
            <a:gs pos="86000">
              <a:srgbClr val="FF0000"/>
            </a:gs>
            <a:gs pos="100000">
              <a:schemeClr val="bg1"/>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dirty="0" smtClean="0"/>
            <a:t>Red</a:t>
          </a:r>
          <a:endParaRPr lang="en-US" sz="1200" kern="1200" dirty="0"/>
        </a:p>
      </dsp:txBody>
      <dsp:txXfrm>
        <a:off x="2167618" y="129777"/>
        <a:ext cx="619048" cy="619048"/>
      </dsp:txXfrm>
    </dsp:sp>
    <dsp:sp modelId="{BDB943E4-B940-8544-89D3-E3C8423A9F30}">
      <dsp:nvSpPr>
        <dsp:cNvPr id="0" name=""/>
        <dsp:cNvSpPr/>
      </dsp:nvSpPr>
      <dsp:spPr>
        <a:xfrm>
          <a:off x="3189672" y="1993882"/>
          <a:ext cx="875466" cy="875466"/>
        </a:xfrm>
        <a:prstGeom prst="ellipse">
          <a:avLst/>
        </a:prstGeom>
        <a:gradFill rotWithShape="0">
          <a:gsLst>
            <a:gs pos="91000">
              <a:schemeClr val="accent3">
                <a:lumMod val="75000"/>
              </a:schemeClr>
            </a:gs>
            <a:gs pos="100000">
              <a:schemeClr val="accent3">
                <a:lumMod val="20000"/>
                <a:lumOff val="8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dirty="0" smtClean="0"/>
            <a:t>Green</a:t>
          </a:r>
          <a:endParaRPr lang="en-US" sz="1200" kern="1200" dirty="0"/>
        </a:p>
      </dsp:txBody>
      <dsp:txXfrm>
        <a:off x="3317881" y="2122091"/>
        <a:ext cx="619048" cy="619048"/>
      </dsp:txXfrm>
    </dsp:sp>
    <dsp:sp modelId="{AA7C066A-5F12-6048-A390-713B088663E0}">
      <dsp:nvSpPr>
        <dsp:cNvPr id="0" name=""/>
        <dsp:cNvSpPr/>
      </dsp:nvSpPr>
      <dsp:spPr>
        <a:xfrm>
          <a:off x="889146" y="1993882"/>
          <a:ext cx="875466" cy="875466"/>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dirty="0" smtClean="0"/>
            <a:t>Refactor</a:t>
          </a:r>
          <a:endParaRPr lang="en-US" sz="1200" kern="1200" dirty="0"/>
        </a:p>
      </dsp:txBody>
      <dsp:txXfrm>
        <a:off x="1017355" y="2122091"/>
        <a:ext cx="619048" cy="6190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2CD248-C69A-C34B-8792-28F225594ACD}">
      <dsp:nvSpPr>
        <dsp:cNvPr id="0" name=""/>
        <dsp:cNvSpPr/>
      </dsp:nvSpPr>
      <dsp:spPr>
        <a:xfrm>
          <a:off x="1526781" y="0"/>
          <a:ext cx="680236" cy="569177"/>
        </a:xfrm>
        <a:prstGeom prst="trapezoid">
          <a:avLst>
            <a:gd name="adj" fmla="val 59756"/>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endParaRPr lang="en-US" sz="1200" kern="1200" dirty="0" smtClean="0">
            <a:solidFill>
              <a:schemeClr val="bg1"/>
            </a:solidFill>
          </a:endParaRPr>
        </a:p>
        <a:p>
          <a:pPr lvl="0" algn="ctr" defTabSz="533400">
            <a:lnSpc>
              <a:spcPct val="90000"/>
            </a:lnSpc>
            <a:spcBef>
              <a:spcPct val="0"/>
            </a:spcBef>
            <a:spcAft>
              <a:spcPct val="35000"/>
            </a:spcAft>
          </a:pPr>
          <a:r>
            <a:rPr lang="en-US" sz="1200" kern="1200" dirty="0" smtClean="0">
              <a:solidFill>
                <a:schemeClr val="bg1"/>
              </a:solidFill>
            </a:rPr>
            <a:t>Manual</a:t>
          </a:r>
        </a:p>
      </dsp:txBody>
      <dsp:txXfrm>
        <a:off x="1526781" y="0"/>
        <a:ext cx="680236" cy="569177"/>
      </dsp:txXfrm>
    </dsp:sp>
    <dsp:sp modelId="{CFAE8D17-0E41-C749-89F6-C15E3E538D0A}">
      <dsp:nvSpPr>
        <dsp:cNvPr id="0" name=""/>
        <dsp:cNvSpPr/>
      </dsp:nvSpPr>
      <dsp:spPr>
        <a:xfrm>
          <a:off x="1186663" y="569177"/>
          <a:ext cx="1360473" cy="569177"/>
        </a:xfrm>
        <a:prstGeom prst="trapezoid">
          <a:avLst>
            <a:gd name="adj" fmla="val 59756"/>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dirty="0" smtClean="0">
              <a:solidFill>
                <a:schemeClr val="bg1"/>
              </a:solidFill>
            </a:rPr>
            <a:t>Functional</a:t>
          </a:r>
        </a:p>
      </dsp:txBody>
      <dsp:txXfrm>
        <a:off x="1424746" y="569177"/>
        <a:ext cx="884307" cy="569177"/>
      </dsp:txXfrm>
    </dsp:sp>
    <dsp:sp modelId="{0F70BEE6-EB80-5242-A26A-7A9046F35489}">
      <dsp:nvSpPr>
        <dsp:cNvPr id="0" name=""/>
        <dsp:cNvSpPr/>
      </dsp:nvSpPr>
      <dsp:spPr>
        <a:xfrm>
          <a:off x="636460" y="1138355"/>
          <a:ext cx="2460879" cy="920747"/>
        </a:xfrm>
        <a:prstGeom prst="trapezoid">
          <a:avLst>
            <a:gd name="adj" fmla="val 59756"/>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dirty="0" smtClean="0">
              <a:solidFill>
                <a:schemeClr val="bg1"/>
              </a:solidFill>
            </a:rPr>
            <a:t>Integration</a:t>
          </a:r>
          <a:endParaRPr lang="en-US" sz="1600" kern="1200" dirty="0">
            <a:solidFill>
              <a:schemeClr val="bg1"/>
            </a:solidFill>
          </a:endParaRPr>
        </a:p>
      </dsp:txBody>
      <dsp:txXfrm>
        <a:off x="1067114" y="1138355"/>
        <a:ext cx="1599571" cy="920747"/>
      </dsp:txXfrm>
    </dsp:sp>
    <dsp:sp modelId="{D7B08237-0E0D-CF48-A361-C6B5E50D52C0}">
      <dsp:nvSpPr>
        <dsp:cNvPr id="0" name=""/>
        <dsp:cNvSpPr/>
      </dsp:nvSpPr>
      <dsp:spPr>
        <a:xfrm>
          <a:off x="0" y="2059103"/>
          <a:ext cx="3733799" cy="1065096"/>
        </a:xfrm>
        <a:prstGeom prst="trapezoid">
          <a:avLst>
            <a:gd name="adj" fmla="val 59756"/>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dirty="0" smtClean="0">
              <a:solidFill>
                <a:schemeClr val="bg1"/>
              </a:solidFill>
            </a:rPr>
            <a:t>Unit</a:t>
          </a:r>
          <a:endParaRPr lang="en-US" sz="1600" kern="1200" dirty="0">
            <a:solidFill>
              <a:schemeClr val="bg1"/>
            </a:solidFill>
          </a:endParaRPr>
        </a:p>
      </dsp:txBody>
      <dsp:txXfrm>
        <a:off x="653414" y="2059103"/>
        <a:ext cx="2426970" cy="1065096"/>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F4030F8EB7B344946FEB2AA9E7D5EE"/>
        <w:category>
          <w:name w:val="General"/>
          <w:gallery w:val="placeholder"/>
        </w:category>
        <w:types>
          <w:type w:val="bbPlcHdr"/>
        </w:types>
        <w:behaviors>
          <w:behavior w:val="content"/>
        </w:behaviors>
        <w:guid w:val="{1BC3E28A-0DA8-0942-AB8F-BAA60707C898}"/>
      </w:docPartPr>
      <w:docPartBody>
        <w:p w14:paraId="5564F134" w14:textId="13D324A0" w:rsidR="00025451" w:rsidRDefault="00011AB7" w:rsidP="00011AB7">
          <w:pPr>
            <w:pStyle w:val="7CF4030F8EB7B344946FEB2AA9E7D5EE"/>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AB7"/>
    <w:rsid w:val="00011AB7"/>
    <w:rsid w:val="00025451"/>
    <w:rsid w:val="00226442"/>
    <w:rsid w:val="002D35CE"/>
    <w:rsid w:val="002F381C"/>
    <w:rsid w:val="004730B5"/>
    <w:rsid w:val="00671587"/>
    <w:rsid w:val="00951C30"/>
    <w:rsid w:val="00D840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F4030F8EB7B344946FEB2AA9E7D5EE">
    <w:name w:val="7CF4030F8EB7B344946FEB2AA9E7D5EE"/>
    <w:rsid w:val="00011AB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F4030F8EB7B344946FEB2AA9E7D5EE">
    <w:name w:val="7CF4030F8EB7B344946FEB2AA9E7D5EE"/>
    <w:rsid w:val="00011A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2F9DE-89E2-BA4E-8861-3C60FEBEA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2129</Words>
  <Characters>12139</Characters>
  <Application>Microsoft Macintosh Word</Application>
  <DocSecurity>0</DocSecurity>
  <Lines>101</Lines>
  <Paragraphs>28</Paragraphs>
  <ScaleCrop>false</ScaleCrop>
  <Company>JBWoodruff Design</Company>
  <LinksUpToDate>false</LinksUpToDate>
  <CharactersWithSpaces>14240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content development framework</dc:title>
  <dc:subject/>
  <dc:creator>Jonathan Woodruff</dc:creator>
  <cp:keywords/>
  <dc:description/>
  <cp:lastModifiedBy>Michael Brannan</cp:lastModifiedBy>
  <cp:revision>9</cp:revision>
  <dcterms:created xsi:type="dcterms:W3CDTF">2012-05-30T18:29:00Z</dcterms:created>
  <dcterms:modified xsi:type="dcterms:W3CDTF">2012-05-30T20:05:00Z</dcterms:modified>
</cp:coreProperties>
</file>